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4B7" w:rsidRPr="00605B8A" w:rsidRDefault="00B454B7" w:rsidP="00605B8A">
      <w:pPr>
        <w:pStyle w:val="BodyText"/>
        <w:spacing w:line="360" w:lineRule="auto"/>
        <w:ind w:firstLine="547"/>
        <w:rPr>
          <w:rFonts w:ascii="Arial" w:hAnsi="Arial" w:cs="Arial"/>
          <w:szCs w:val="24"/>
        </w:rPr>
      </w:pPr>
      <w:bookmarkStart w:id="0" w:name="bkRunHead"/>
      <w:bookmarkStart w:id="1" w:name="_GoBack"/>
      <w:bookmarkEnd w:id="0"/>
      <w:bookmarkEnd w:id="1"/>
      <w:r w:rsidRPr="00605B8A">
        <w:rPr>
          <w:rFonts w:ascii="Arial" w:hAnsi="Arial" w:cs="Arial"/>
          <w:szCs w:val="24"/>
        </w:rPr>
        <w:t xml:space="preserve">Running head: </w:t>
      </w:r>
      <w:r w:rsidR="00FC732F" w:rsidRPr="00605B8A">
        <w:rPr>
          <w:rFonts w:ascii="Arial" w:hAnsi="Arial" w:cs="Arial"/>
          <w:szCs w:val="24"/>
        </w:rPr>
        <w:t>ASPECTS OF PURCHASING IN A RETAI</w:t>
      </w:r>
      <w:r w:rsidR="00DC206F" w:rsidRPr="00605B8A">
        <w:rPr>
          <w:rFonts w:ascii="Arial" w:hAnsi="Arial" w:cs="Arial"/>
          <w:szCs w:val="24"/>
        </w:rPr>
        <w:t>LI</w:t>
      </w:r>
      <w:r w:rsidR="00FC732F" w:rsidRPr="00605B8A">
        <w:rPr>
          <w:rFonts w:ascii="Arial" w:hAnsi="Arial" w:cs="Arial"/>
          <w:szCs w:val="24"/>
        </w:rPr>
        <w:t xml:space="preserve">NG </w:t>
      </w:r>
      <w:r w:rsidR="00590D6B" w:rsidRPr="00605B8A">
        <w:rPr>
          <w:rFonts w:ascii="Arial" w:hAnsi="Arial" w:cs="Arial"/>
          <w:szCs w:val="24"/>
        </w:rPr>
        <w:t>ORGANIZATION</w:t>
      </w:r>
      <w:r w:rsidRPr="00605B8A">
        <w:rPr>
          <w:rFonts w:ascii="Arial" w:hAnsi="Arial" w:cs="Arial"/>
          <w:szCs w:val="24"/>
        </w:rPr>
        <w:t xml:space="preserve"> (</w:t>
      </w:r>
      <w:r w:rsidR="00083425" w:rsidRPr="00605B8A">
        <w:rPr>
          <w:rFonts w:ascii="Arial" w:hAnsi="Arial" w:cs="Arial"/>
          <w:szCs w:val="24"/>
        </w:rPr>
        <w:t xml:space="preserve">&lt;= </w:t>
      </w:r>
      <w:r w:rsidRPr="00605B8A">
        <w:rPr>
          <w:rFonts w:ascii="Arial" w:hAnsi="Arial" w:cs="Arial"/>
          <w:szCs w:val="24"/>
        </w:rPr>
        <w:t>50 CHARACTERS)</w:t>
      </w:r>
    </w:p>
    <w:p w:rsidR="00B454B7" w:rsidRPr="00605B8A" w:rsidRDefault="00B454B7" w:rsidP="00605B8A">
      <w:pPr>
        <w:pStyle w:val="BodyText"/>
        <w:spacing w:line="360" w:lineRule="auto"/>
        <w:rPr>
          <w:rFonts w:ascii="Arial" w:hAnsi="Arial" w:cs="Arial"/>
          <w:szCs w:val="24"/>
        </w:rPr>
      </w:pPr>
    </w:p>
    <w:p w:rsidR="00B454B7" w:rsidRPr="00605B8A" w:rsidRDefault="00B454B7" w:rsidP="00605B8A">
      <w:pPr>
        <w:pStyle w:val="BodyText"/>
        <w:spacing w:line="360" w:lineRule="auto"/>
        <w:rPr>
          <w:rFonts w:ascii="Arial" w:hAnsi="Arial" w:cs="Arial"/>
          <w:szCs w:val="24"/>
        </w:rPr>
      </w:pPr>
    </w:p>
    <w:p w:rsidR="00B454B7" w:rsidRPr="00605B8A" w:rsidRDefault="00B454B7" w:rsidP="00605B8A">
      <w:pPr>
        <w:pStyle w:val="BodyText"/>
        <w:spacing w:line="360" w:lineRule="auto"/>
        <w:rPr>
          <w:rFonts w:ascii="Arial" w:hAnsi="Arial" w:cs="Arial"/>
          <w:szCs w:val="24"/>
        </w:rPr>
      </w:pPr>
    </w:p>
    <w:p w:rsidR="00B454B7" w:rsidRPr="00605B8A" w:rsidRDefault="00B454B7" w:rsidP="00605B8A">
      <w:pPr>
        <w:pStyle w:val="BodyText"/>
        <w:spacing w:line="360" w:lineRule="auto"/>
        <w:rPr>
          <w:rFonts w:ascii="Arial" w:hAnsi="Arial" w:cs="Arial"/>
          <w:szCs w:val="24"/>
        </w:rPr>
      </w:pPr>
    </w:p>
    <w:p w:rsidR="00B454B7" w:rsidRPr="00605B8A" w:rsidRDefault="00B454B7" w:rsidP="00605B8A">
      <w:pPr>
        <w:pStyle w:val="BodyText"/>
        <w:spacing w:line="360" w:lineRule="auto"/>
        <w:rPr>
          <w:rFonts w:ascii="Arial" w:hAnsi="Arial" w:cs="Arial"/>
          <w:szCs w:val="24"/>
        </w:rPr>
      </w:pPr>
    </w:p>
    <w:p w:rsidR="00B454B7" w:rsidRPr="00605B8A" w:rsidRDefault="00B454B7" w:rsidP="00605B8A">
      <w:pPr>
        <w:pStyle w:val="BodyText"/>
        <w:spacing w:line="360" w:lineRule="auto"/>
        <w:rPr>
          <w:rFonts w:ascii="Arial" w:hAnsi="Arial" w:cs="Arial"/>
          <w:szCs w:val="24"/>
        </w:rPr>
      </w:pPr>
    </w:p>
    <w:p w:rsidR="00B454B7" w:rsidRPr="00605B8A" w:rsidRDefault="00B454B7" w:rsidP="00605B8A">
      <w:pPr>
        <w:pStyle w:val="BodyText"/>
        <w:spacing w:line="360" w:lineRule="auto"/>
        <w:rPr>
          <w:rFonts w:ascii="Arial" w:hAnsi="Arial" w:cs="Arial"/>
          <w:szCs w:val="24"/>
        </w:rPr>
      </w:pPr>
    </w:p>
    <w:p w:rsidR="00B454B7" w:rsidRPr="00605B8A" w:rsidRDefault="00B454B7" w:rsidP="00605B8A">
      <w:pPr>
        <w:pStyle w:val="BodyText"/>
        <w:spacing w:line="360" w:lineRule="auto"/>
        <w:rPr>
          <w:rFonts w:ascii="Arial" w:hAnsi="Arial" w:cs="Arial"/>
          <w:szCs w:val="24"/>
        </w:rPr>
      </w:pPr>
    </w:p>
    <w:p w:rsidR="00B454B7" w:rsidRPr="00605B8A" w:rsidRDefault="00B454B7" w:rsidP="00605B8A">
      <w:pPr>
        <w:pStyle w:val="BodyText"/>
        <w:spacing w:line="360" w:lineRule="auto"/>
        <w:rPr>
          <w:rFonts w:ascii="Arial" w:hAnsi="Arial" w:cs="Arial"/>
          <w:szCs w:val="24"/>
        </w:rPr>
      </w:pPr>
    </w:p>
    <w:p w:rsidR="00B454B7" w:rsidRPr="00605B8A" w:rsidRDefault="00FC732F" w:rsidP="00605B8A">
      <w:pPr>
        <w:pStyle w:val="Heading1"/>
        <w:spacing w:line="360" w:lineRule="auto"/>
        <w:rPr>
          <w:rFonts w:ascii="Arial" w:hAnsi="Arial" w:cs="Arial"/>
          <w:szCs w:val="24"/>
        </w:rPr>
      </w:pPr>
      <w:bookmarkStart w:id="2" w:name="bkPaperTitl"/>
      <w:bookmarkEnd w:id="2"/>
      <w:r w:rsidRPr="00605B8A">
        <w:rPr>
          <w:rFonts w:ascii="Arial" w:hAnsi="Arial" w:cs="Arial"/>
          <w:szCs w:val="24"/>
        </w:rPr>
        <w:t>ASP</w:t>
      </w:r>
      <w:r w:rsidR="00296CE5" w:rsidRPr="00605B8A">
        <w:rPr>
          <w:rFonts w:ascii="Arial" w:hAnsi="Arial" w:cs="Arial"/>
          <w:szCs w:val="24"/>
        </w:rPr>
        <w:t>ECTS OF PURCHASING IN A RETAI</w:t>
      </w:r>
      <w:r w:rsidR="001D133B" w:rsidRPr="00605B8A">
        <w:rPr>
          <w:rFonts w:ascii="Arial" w:hAnsi="Arial" w:cs="Arial"/>
          <w:szCs w:val="24"/>
        </w:rPr>
        <w:t>LI</w:t>
      </w:r>
      <w:r w:rsidR="00296CE5" w:rsidRPr="00605B8A">
        <w:rPr>
          <w:rFonts w:ascii="Arial" w:hAnsi="Arial" w:cs="Arial"/>
          <w:szCs w:val="24"/>
        </w:rPr>
        <w:t xml:space="preserve">NG </w:t>
      </w:r>
      <w:r w:rsidR="00590D6B" w:rsidRPr="00605B8A">
        <w:rPr>
          <w:rFonts w:ascii="Arial" w:hAnsi="Arial" w:cs="Arial"/>
          <w:szCs w:val="24"/>
        </w:rPr>
        <w:t>ORGANIZATION</w:t>
      </w:r>
    </w:p>
    <w:p w:rsidR="00B454B7" w:rsidRPr="00605B8A" w:rsidRDefault="00296CE5" w:rsidP="00605B8A">
      <w:pPr>
        <w:pStyle w:val="Heading1"/>
        <w:spacing w:line="360" w:lineRule="auto"/>
        <w:rPr>
          <w:rFonts w:ascii="Arial" w:hAnsi="Arial" w:cs="Arial"/>
          <w:szCs w:val="24"/>
        </w:rPr>
      </w:pPr>
      <w:bookmarkStart w:id="3" w:name="bkAuthor"/>
      <w:bookmarkEnd w:id="3"/>
      <w:r w:rsidRPr="00605B8A">
        <w:rPr>
          <w:rFonts w:ascii="Arial" w:hAnsi="Arial" w:cs="Arial"/>
          <w:szCs w:val="24"/>
        </w:rPr>
        <w:t>IKRAM</w:t>
      </w:r>
    </w:p>
    <w:p w:rsidR="00B454B7" w:rsidRPr="00605B8A" w:rsidRDefault="00296CE5" w:rsidP="00605B8A">
      <w:pPr>
        <w:pStyle w:val="Heading1"/>
        <w:spacing w:line="360" w:lineRule="auto"/>
        <w:rPr>
          <w:rFonts w:ascii="Arial" w:hAnsi="Arial" w:cs="Arial"/>
          <w:szCs w:val="24"/>
        </w:rPr>
      </w:pPr>
      <w:bookmarkStart w:id="4" w:name="bkAuthorAffil"/>
      <w:bookmarkEnd w:id="4"/>
      <w:r w:rsidRPr="00605B8A">
        <w:rPr>
          <w:rFonts w:ascii="Arial" w:hAnsi="Arial" w:cs="Arial"/>
          <w:szCs w:val="24"/>
        </w:rPr>
        <w:t>A PURCHASE MANAGER</w:t>
      </w:r>
    </w:p>
    <w:p w:rsidR="00B454B7" w:rsidRPr="00605B8A" w:rsidRDefault="00B454B7" w:rsidP="00605B8A">
      <w:pPr>
        <w:pStyle w:val="Heading1"/>
        <w:spacing w:line="360" w:lineRule="auto"/>
        <w:rPr>
          <w:rFonts w:ascii="Arial" w:hAnsi="Arial" w:cs="Arial"/>
          <w:szCs w:val="24"/>
        </w:rPr>
      </w:pPr>
      <w:r w:rsidRPr="00605B8A">
        <w:rPr>
          <w:rFonts w:ascii="Arial" w:hAnsi="Arial" w:cs="Arial"/>
          <w:szCs w:val="24"/>
        </w:rPr>
        <w:br w:type="page"/>
      </w:r>
      <w:r w:rsidR="009E3D76" w:rsidRPr="00605B8A">
        <w:rPr>
          <w:rFonts w:ascii="Arial" w:hAnsi="Arial" w:cs="Arial"/>
          <w:szCs w:val="24"/>
        </w:rPr>
        <w:t>Abstract</w:t>
      </w:r>
    </w:p>
    <w:p w:rsidR="00C50FDC" w:rsidRDefault="00C50FDC" w:rsidP="00605B8A">
      <w:pPr>
        <w:pStyle w:val="BlockText"/>
        <w:spacing w:line="360" w:lineRule="auto"/>
        <w:ind w:firstLine="720"/>
        <w:rPr>
          <w:rFonts w:ascii="Arial" w:hAnsi="Arial" w:cs="Arial"/>
          <w:szCs w:val="24"/>
          <w:bdr w:val="none" w:sz="0" w:space="0" w:color="auto" w:frame="1"/>
        </w:rPr>
      </w:pPr>
      <w:bookmarkStart w:id="5" w:name="bkAbstract"/>
      <w:bookmarkEnd w:id="5"/>
    </w:p>
    <w:p w:rsidR="00A73CE2" w:rsidRPr="00E31462" w:rsidRDefault="00C50FDC" w:rsidP="00A73CE2">
      <w:pPr>
        <w:pStyle w:val="BlockText"/>
        <w:spacing w:line="360" w:lineRule="auto"/>
        <w:ind w:firstLine="720"/>
        <w:rPr>
          <w:rFonts w:ascii="Arial" w:hAnsi="Arial" w:cs="Arial"/>
          <w:color w:val="C00000"/>
          <w:szCs w:val="24"/>
          <w:bdr w:val="none" w:sz="0" w:space="0" w:color="auto" w:frame="1"/>
        </w:rPr>
      </w:pPr>
      <w:r w:rsidRPr="00E31462">
        <w:rPr>
          <w:rFonts w:ascii="Arial" w:hAnsi="Arial" w:cs="Arial"/>
          <w:color w:val="C00000"/>
          <w:szCs w:val="24"/>
          <w:bdr w:val="none" w:sz="0" w:space="0" w:color="auto" w:frame="1"/>
        </w:rPr>
        <w:t xml:space="preserve">Stock overhaul models need aid set up with help </w:t>
      </w:r>
      <w:proofErr w:type="gramStart"/>
      <w:r w:rsidRPr="00E31462">
        <w:rPr>
          <w:rFonts w:ascii="Arial" w:hAnsi="Arial" w:cs="Arial"/>
          <w:color w:val="C00000"/>
          <w:szCs w:val="24"/>
          <w:bdr w:val="none" w:sz="0" w:space="0" w:color="auto" w:frame="1"/>
        </w:rPr>
        <w:t>those</w:t>
      </w:r>
      <w:proofErr w:type="gramEnd"/>
      <w:r w:rsidRPr="00E31462">
        <w:rPr>
          <w:rFonts w:ascii="Arial" w:hAnsi="Arial" w:cs="Arial"/>
          <w:color w:val="C00000"/>
          <w:szCs w:val="24"/>
          <w:bdr w:val="none" w:sz="0" w:space="0" w:color="auto" w:frame="1"/>
        </w:rPr>
        <w:t xml:space="preserve"> cooperation should pick those aggregate that if make passed around with every single a standout amongst its retail saves Toward systems to shipments that try out Double dependably.</w:t>
      </w:r>
      <w:r w:rsidRPr="00E31462">
        <w:rPr>
          <w:color w:val="C00000"/>
        </w:rPr>
        <w:t xml:space="preserve"> </w:t>
      </w:r>
      <w:r w:rsidRPr="00E31462">
        <w:rPr>
          <w:rFonts w:ascii="Arial" w:hAnsi="Arial" w:cs="Arial"/>
          <w:color w:val="C00000"/>
          <w:szCs w:val="24"/>
          <w:bdr w:val="none" w:sz="0" w:space="0" w:color="auto" w:frame="1"/>
        </w:rPr>
        <w:t>Those stock passed around will be completely compelled, guaranteeing that each store barely get</w:t>
      </w:r>
      <w:r w:rsidR="00A73CE2" w:rsidRPr="00E31462">
        <w:rPr>
          <w:rFonts w:ascii="Arial" w:hAnsi="Arial" w:cs="Arial"/>
          <w:color w:val="C00000"/>
          <w:szCs w:val="24"/>
          <w:bdr w:val="none" w:sz="0" w:space="0" w:color="auto" w:frame="1"/>
        </w:rPr>
        <w:t xml:space="preserve">s </w:t>
      </w:r>
      <w:proofErr w:type="gramStart"/>
      <w:r w:rsidR="00A73CE2" w:rsidRPr="00E31462">
        <w:rPr>
          <w:rFonts w:ascii="Arial" w:hAnsi="Arial" w:cs="Arial"/>
          <w:color w:val="C00000"/>
          <w:szCs w:val="24"/>
          <w:bdr w:val="none" w:sz="0" w:space="0" w:color="auto" w:frame="1"/>
        </w:rPr>
        <w:t xml:space="preserve">essentially </w:t>
      </w:r>
      <w:r w:rsidRPr="00E31462">
        <w:rPr>
          <w:rFonts w:ascii="Arial" w:hAnsi="Arial" w:cs="Arial"/>
          <w:color w:val="C00000"/>
          <w:szCs w:val="24"/>
          <w:bdr w:val="none" w:sz="0" w:space="0" w:color="auto" w:frame="1"/>
        </w:rPr>
        <w:t xml:space="preserve"> they</w:t>
      </w:r>
      <w:proofErr w:type="gramEnd"/>
      <w:r w:rsidRPr="00E31462">
        <w:rPr>
          <w:rFonts w:ascii="Arial" w:hAnsi="Arial" w:cs="Arial"/>
          <w:color w:val="C00000"/>
          <w:szCs w:val="24"/>
          <w:bdr w:val="none" w:sz="0" w:space="0" w:color="auto" w:frame="1"/>
        </w:rPr>
        <w:t xml:space="preserve"> oblige. This dives towards </w:t>
      </w:r>
      <w:proofErr w:type="gramStart"/>
      <w:r w:rsidRPr="00E31462">
        <w:rPr>
          <w:rFonts w:ascii="Arial" w:hAnsi="Arial" w:cs="Arial"/>
          <w:color w:val="C00000"/>
          <w:szCs w:val="24"/>
          <w:bdr w:val="none" w:sz="0" w:space="0" w:color="auto" w:frame="1"/>
        </w:rPr>
        <w:t>those brand picture</w:t>
      </w:r>
      <w:proofErr w:type="gramEnd"/>
      <w:r w:rsidRPr="00E31462">
        <w:rPr>
          <w:rFonts w:ascii="Arial" w:hAnsi="Arial" w:cs="Arial"/>
          <w:color w:val="C00000"/>
          <w:szCs w:val="24"/>
          <w:bdr w:val="none" w:sz="0" w:space="0" w:color="auto" w:frame="1"/>
        </w:rPr>
        <w:t xml:space="preserve"> of being select same time avoiding the change from </w:t>
      </w:r>
      <w:r w:rsidR="00A73CE2" w:rsidRPr="00E31462">
        <w:rPr>
          <w:rFonts w:ascii="Arial" w:hAnsi="Arial" w:cs="Arial"/>
          <w:color w:val="C00000"/>
          <w:szCs w:val="24"/>
          <w:bdr w:val="none" w:sz="0" w:space="0" w:color="auto" w:frame="1"/>
        </w:rPr>
        <w:t>keeping</w:t>
      </w:r>
      <w:r w:rsidRPr="00E31462">
        <w:rPr>
          <w:rFonts w:ascii="Arial" w:hAnsi="Arial" w:cs="Arial"/>
          <w:color w:val="C00000"/>
          <w:szCs w:val="24"/>
          <w:bdr w:val="none" w:sz="0" w:space="0" w:color="auto" w:frame="1"/>
        </w:rPr>
        <w:t xml:space="preserve"> </w:t>
      </w:r>
      <w:r w:rsidR="00A73CE2" w:rsidRPr="00E31462">
        <w:rPr>
          <w:rFonts w:ascii="Arial" w:hAnsi="Arial" w:cs="Arial"/>
          <w:color w:val="C00000"/>
          <w:szCs w:val="24"/>
          <w:bdr w:val="none" w:sz="0" w:space="0" w:color="auto" w:frame="1"/>
        </w:rPr>
        <w:t>bad</w:t>
      </w:r>
      <w:r w:rsidRPr="00E31462">
        <w:rPr>
          <w:rFonts w:ascii="Arial" w:hAnsi="Arial" w:cs="Arial"/>
          <w:color w:val="C00000"/>
          <w:szCs w:val="24"/>
          <w:bdr w:val="none" w:sz="0" w:space="0" w:color="auto" w:frame="1"/>
        </w:rPr>
        <w:t xml:space="preserve"> stock.</w:t>
      </w:r>
      <w:r w:rsidR="00A73CE2" w:rsidRPr="00E31462">
        <w:rPr>
          <w:color w:val="C00000"/>
        </w:rPr>
        <w:t xml:space="preserve"> </w:t>
      </w:r>
      <w:r w:rsidR="00A73CE2" w:rsidRPr="00E31462">
        <w:rPr>
          <w:rFonts w:ascii="Arial" w:hAnsi="Arial" w:cs="Arial"/>
          <w:color w:val="C00000"/>
          <w:szCs w:val="24"/>
          <w:bdr w:val="none" w:sz="0" w:space="0" w:color="auto" w:frame="1"/>
        </w:rPr>
        <w:t>This rapid in-season turnaround, from creation workplaces, found close to Zara's scattering base camp in Spain, empowers Zara to ship more routinely and in litter bunches. If the arrangement Zara briskly makes attempting to seek after the latest example does not, honestly, offer well, little evil is done.</w:t>
      </w:r>
    </w:p>
    <w:p w:rsidR="00C50FDC" w:rsidRDefault="00C50FDC" w:rsidP="00605B8A">
      <w:pPr>
        <w:pStyle w:val="BlockText"/>
        <w:spacing w:line="360" w:lineRule="auto"/>
        <w:ind w:firstLine="720"/>
        <w:rPr>
          <w:rFonts w:ascii="Arial" w:hAnsi="Arial" w:cs="Arial"/>
          <w:szCs w:val="24"/>
          <w:bdr w:val="none" w:sz="0" w:space="0" w:color="auto" w:frame="1"/>
        </w:rPr>
      </w:pPr>
    </w:p>
    <w:p w:rsidR="009309BD" w:rsidRDefault="009309BD" w:rsidP="00605B8A">
      <w:pPr>
        <w:pStyle w:val="BlockText"/>
        <w:spacing w:line="360" w:lineRule="auto"/>
        <w:ind w:firstLine="720"/>
        <w:rPr>
          <w:rFonts w:ascii="Arial" w:hAnsi="Arial" w:cs="Arial"/>
          <w:szCs w:val="24"/>
          <w:bdr w:val="none" w:sz="0" w:space="0" w:color="auto" w:frame="1"/>
        </w:rPr>
      </w:pPr>
    </w:p>
    <w:p w:rsidR="009309BD" w:rsidRDefault="009309BD" w:rsidP="00605B8A">
      <w:pPr>
        <w:pStyle w:val="BlockText"/>
        <w:spacing w:line="360" w:lineRule="auto"/>
        <w:ind w:firstLine="720"/>
        <w:rPr>
          <w:rFonts w:ascii="Arial" w:hAnsi="Arial" w:cs="Arial"/>
          <w:szCs w:val="24"/>
          <w:bdr w:val="none" w:sz="0" w:space="0" w:color="auto" w:frame="1"/>
        </w:rPr>
      </w:pPr>
    </w:p>
    <w:p w:rsidR="009309BD" w:rsidRDefault="009309BD" w:rsidP="009309BD">
      <w:pPr>
        <w:pStyle w:val="BlockText"/>
        <w:spacing w:line="360" w:lineRule="auto"/>
        <w:rPr>
          <w:rFonts w:ascii="Arial" w:hAnsi="Arial" w:cs="Arial"/>
          <w:szCs w:val="24"/>
          <w:bdr w:val="none" w:sz="0" w:space="0" w:color="auto" w:frame="1"/>
        </w:rPr>
      </w:pPr>
    </w:p>
    <w:p w:rsidR="00B454B7" w:rsidRPr="00E17C40" w:rsidRDefault="00B454B7" w:rsidP="00605B8A">
      <w:pPr>
        <w:pStyle w:val="Heading1"/>
        <w:spacing w:line="360" w:lineRule="auto"/>
        <w:rPr>
          <w:rFonts w:ascii="Arial" w:hAnsi="Arial" w:cs="Arial"/>
          <w:color w:val="C00000"/>
          <w:szCs w:val="24"/>
        </w:rPr>
      </w:pPr>
      <w:r w:rsidRPr="00605B8A">
        <w:rPr>
          <w:rFonts w:ascii="Arial" w:hAnsi="Arial" w:cs="Arial"/>
          <w:szCs w:val="24"/>
        </w:rPr>
        <w:br w:type="page"/>
      </w:r>
      <w:r w:rsidR="00AE2FA6" w:rsidRPr="00E17C40">
        <w:rPr>
          <w:rFonts w:ascii="Arial" w:hAnsi="Arial" w:cs="Arial"/>
          <w:color w:val="C00000"/>
          <w:szCs w:val="24"/>
        </w:rPr>
        <w:t>Introduction</w:t>
      </w:r>
    </w:p>
    <w:p w:rsidR="00B40FF7" w:rsidRPr="00E17C40" w:rsidRDefault="00890307" w:rsidP="00605B8A">
      <w:pPr>
        <w:pStyle w:val="Heading1"/>
        <w:spacing w:line="360" w:lineRule="auto"/>
        <w:jc w:val="both"/>
        <w:rPr>
          <w:rFonts w:ascii="Arial" w:hAnsi="Arial" w:cs="Arial"/>
          <w:color w:val="C00000"/>
          <w:szCs w:val="24"/>
        </w:rPr>
      </w:pPr>
      <w:r w:rsidRPr="00E17C40">
        <w:rPr>
          <w:rFonts w:ascii="Arial" w:hAnsi="Arial" w:cs="Arial"/>
          <w:color w:val="C00000"/>
          <w:szCs w:val="24"/>
          <w:bdr w:val="none" w:sz="0" w:space="0" w:color="auto" w:frame="1"/>
        </w:rPr>
        <w:t xml:space="preserve">The reason for the article is to portray parts of an obtaining demonstration to get or outsource a material or materials vital for a retailing association, for example, ZARA. There are a couple of materials, which are used for the era of things. In any case, a couple of materials and organizations are used as a support of the key creation handle. The whole securing process should cement solicitations to adventure economies of scale and sum discounts. Zara buys its unrefined materials from Italy, Spain, and Greece. Reason is the last thing can be a push to the offering guide rapidly. Providers have agreed toward supply unrefined materials to Zara's office inside 5 days to this most of the inbound coordination by truck.  </w:t>
      </w:r>
      <w:proofErr w:type="spellStart"/>
      <w:r w:rsidR="00930710" w:rsidRPr="00E17C40">
        <w:rPr>
          <w:rFonts w:ascii="Arial" w:hAnsi="Arial" w:cs="Arial"/>
          <w:color w:val="C00000"/>
          <w:szCs w:val="24"/>
          <w:bdr w:val="none" w:sz="0" w:space="0" w:color="auto" w:frame="1"/>
        </w:rPr>
        <w:t>Inditex</w:t>
      </w:r>
      <w:proofErr w:type="spellEnd"/>
      <w:r w:rsidR="00930710" w:rsidRPr="00E17C40">
        <w:rPr>
          <w:rFonts w:ascii="Arial" w:hAnsi="Arial" w:cs="Arial"/>
          <w:color w:val="C00000"/>
          <w:szCs w:val="24"/>
          <w:bdr w:val="none" w:sz="0" w:space="0" w:color="auto" w:frame="1"/>
        </w:rPr>
        <w:t xml:space="preserve"> is the biggest branch of the retailing platform. </w:t>
      </w:r>
      <w:r w:rsidR="00140815" w:rsidRPr="00E17C40">
        <w:rPr>
          <w:rFonts w:ascii="Arial" w:hAnsi="Arial" w:cs="Arial"/>
          <w:color w:val="C00000"/>
          <w:szCs w:val="24"/>
          <w:bdr w:val="none" w:sz="0" w:space="0" w:color="auto" w:frame="1"/>
        </w:rPr>
        <w:t xml:space="preserve">Zara does not keep any bad stock in their warehouse. So much efficient </w:t>
      </w:r>
      <w:proofErr w:type="gramStart"/>
      <w:r w:rsidR="00140815" w:rsidRPr="00E17C40">
        <w:rPr>
          <w:rFonts w:ascii="Arial" w:hAnsi="Arial" w:cs="Arial"/>
          <w:color w:val="C00000"/>
          <w:szCs w:val="24"/>
          <w:bdr w:val="none" w:sz="0" w:space="0" w:color="auto" w:frame="1"/>
        </w:rPr>
        <w:t>is  their</w:t>
      </w:r>
      <w:proofErr w:type="gramEnd"/>
      <w:r w:rsidR="00140815" w:rsidRPr="00E17C40">
        <w:rPr>
          <w:rFonts w:ascii="Arial" w:hAnsi="Arial" w:cs="Arial"/>
          <w:color w:val="C00000"/>
          <w:szCs w:val="24"/>
          <w:bdr w:val="none" w:sz="0" w:space="0" w:color="auto" w:frame="1"/>
        </w:rPr>
        <w:t xml:space="preserve"> raw material purchasing and keeping procedure.</w:t>
      </w:r>
    </w:p>
    <w:p w:rsidR="00B40FF7" w:rsidRPr="00E17C40" w:rsidRDefault="00B40FF7" w:rsidP="00605B8A">
      <w:pPr>
        <w:pStyle w:val="Heading1"/>
        <w:spacing w:line="360" w:lineRule="auto"/>
        <w:rPr>
          <w:rFonts w:ascii="Arial" w:hAnsi="Arial" w:cs="Arial"/>
          <w:color w:val="C00000"/>
          <w:szCs w:val="24"/>
        </w:rPr>
      </w:pPr>
    </w:p>
    <w:p w:rsidR="00B40FF7" w:rsidRPr="00E17C40" w:rsidRDefault="00B40FF7" w:rsidP="00605B8A">
      <w:pPr>
        <w:pStyle w:val="Heading1"/>
        <w:spacing w:line="360" w:lineRule="auto"/>
        <w:rPr>
          <w:rFonts w:ascii="Arial" w:hAnsi="Arial" w:cs="Arial"/>
          <w:color w:val="C00000"/>
          <w:szCs w:val="24"/>
        </w:rPr>
      </w:pPr>
    </w:p>
    <w:p w:rsidR="00B40FF7" w:rsidRPr="00E17C40" w:rsidRDefault="00B40FF7" w:rsidP="00605B8A">
      <w:pPr>
        <w:pStyle w:val="Heading1"/>
        <w:spacing w:line="360" w:lineRule="auto"/>
        <w:rPr>
          <w:rFonts w:ascii="Arial" w:hAnsi="Arial" w:cs="Arial"/>
          <w:color w:val="C00000"/>
          <w:szCs w:val="24"/>
        </w:rPr>
      </w:pPr>
    </w:p>
    <w:p w:rsidR="00B40FF7" w:rsidRPr="00E17C40" w:rsidRDefault="00B40FF7" w:rsidP="00605B8A">
      <w:pPr>
        <w:pStyle w:val="Heading1"/>
        <w:spacing w:line="360" w:lineRule="auto"/>
        <w:rPr>
          <w:rFonts w:ascii="Arial" w:hAnsi="Arial" w:cs="Arial"/>
          <w:color w:val="C00000"/>
          <w:szCs w:val="24"/>
        </w:rPr>
      </w:pPr>
    </w:p>
    <w:p w:rsidR="00575789" w:rsidRPr="00E17C40" w:rsidRDefault="00575789" w:rsidP="00605B8A">
      <w:pPr>
        <w:pStyle w:val="Heading1"/>
        <w:spacing w:line="360" w:lineRule="auto"/>
        <w:rPr>
          <w:rFonts w:ascii="Arial" w:hAnsi="Arial" w:cs="Arial"/>
          <w:color w:val="C00000"/>
          <w:szCs w:val="24"/>
        </w:rPr>
      </w:pPr>
      <w:r w:rsidRPr="00E17C40">
        <w:rPr>
          <w:rFonts w:ascii="Arial" w:hAnsi="Arial" w:cs="Arial"/>
          <w:color w:val="C00000"/>
          <w:szCs w:val="24"/>
        </w:rPr>
        <w:t xml:space="preserve">Zara’s </w:t>
      </w:r>
      <w:r w:rsidR="00B40FF7" w:rsidRPr="00E17C40">
        <w:rPr>
          <w:rFonts w:ascii="Arial" w:hAnsi="Arial" w:cs="Arial"/>
          <w:color w:val="C00000"/>
          <w:szCs w:val="24"/>
        </w:rPr>
        <w:t>supplier selection criteria</w:t>
      </w:r>
    </w:p>
    <w:p w:rsidR="00B40FF7" w:rsidRPr="00605B8A" w:rsidRDefault="00DD7A2A" w:rsidP="00605B8A">
      <w:pPr>
        <w:pStyle w:val="BodyText"/>
        <w:spacing w:line="360" w:lineRule="auto"/>
        <w:ind w:firstLine="0"/>
        <w:jc w:val="both"/>
        <w:rPr>
          <w:rFonts w:ascii="Arial" w:hAnsi="Arial" w:cs="Arial"/>
          <w:szCs w:val="24"/>
          <w:bdr w:val="none" w:sz="0" w:space="0" w:color="auto" w:frame="1"/>
        </w:rPr>
      </w:pPr>
      <w:r w:rsidRPr="00E17C40">
        <w:rPr>
          <w:rFonts w:ascii="Arial" w:hAnsi="Arial" w:cs="Arial"/>
          <w:color w:val="C00000"/>
          <w:szCs w:val="24"/>
          <w:bdr w:val="none" w:sz="0" w:space="0" w:color="auto" w:frame="1"/>
        </w:rPr>
        <w:t xml:space="preserve">The suppliers and handling plants that make up the stock system are arranged in more than 50 countries, enabling </w:t>
      </w:r>
      <w:r w:rsidR="00140815" w:rsidRPr="00E17C40">
        <w:rPr>
          <w:rFonts w:ascii="Arial" w:hAnsi="Arial" w:cs="Arial"/>
          <w:color w:val="C00000"/>
          <w:szCs w:val="24"/>
          <w:bdr w:val="none" w:sz="0" w:space="0" w:color="auto" w:frame="1"/>
        </w:rPr>
        <w:t>them</w:t>
      </w:r>
      <w:r w:rsidRPr="00E17C40">
        <w:rPr>
          <w:rFonts w:ascii="Arial" w:hAnsi="Arial" w:cs="Arial"/>
          <w:color w:val="C00000"/>
          <w:szCs w:val="24"/>
          <w:bdr w:val="none" w:sz="0" w:space="0" w:color="auto" w:frame="1"/>
        </w:rPr>
        <w:t xml:space="preserve"> to guarantee a broad assortment of things for the customer</w:t>
      </w:r>
      <w:r w:rsidR="00140815" w:rsidRPr="00E17C40">
        <w:rPr>
          <w:rFonts w:ascii="Arial" w:hAnsi="Arial" w:cs="Arial"/>
          <w:color w:val="C00000"/>
          <w:szCs w:val="24"/>
          <w:bdr w:val="none" w:sz="0" w:space="0" w:color="auto" w:frame="1"/>
        </w:rPr>
        <w:t>s</w:t>
      </w:r>
      <w:r w:rsidRPr="00E17C40">
        <w:rPr>
          <w:rFonts w:ascii="Arial" w:hAnsi="Arial" w:cs="Arial"/>
          <w:color w:val="C00000"/>
          <w:szCs w:val="24"/>
          <w:bdr w:val="none" w:sz="0" w:space="0" w:color="auto" w:frame="1"/>
        </w:rPr>
        <w:t xml:space="preserve">. </w:t>
      </w:r>
      <w:r w:rsidR="00377A4C" w:rsidRPr="00E17C40">
        <w:rPr>
          <w:rFonts w:ascii="Arial" w:hAnsi="Arial" w:cs="Arial"/>
          <w:color w:val="C00000"/>
          <w:szCs w:val="24"/>
          <w:bdr w:val="none" w:sz="0" w:space="0" w:color="auto" w:frame="1"/>
        </w:rPr>
        <w:t>About</w:t>
      </w:r>
      <w:r w:rsidRPr="00E17C40">
        <w:rPr>
          <w:rFonts w:ascii="Arial" w:hAnsi="Arial" w:cs="Arial"/>
          <w:color w:val="C00000"/>
          <w:szCs w:val="24"/>
          <w:bdr w:val="none" w:sz="0" w:space="0" w:color="auto" w:frame="1"/>
        </w:rPr>
        <w:t xml:space="preserve"> 60% of creation is performed by suppliers from areas close </w:t>
      </w:r>
      <w:r w:rsidR="00377A4C" w:rsidRPr="00E17C40">
        <w:rPr>
          <w:rFonts w:ascii="Arial" w:hAnsi="Arial" w:cs="Arial"/>
          <w:color w:val="C00000"/>
          <w:szCs w:val="24"/>
          <w:bdr w:val="none" w:sz="0" w:space="0" w:color="auto" w:frame="1"/>
        </w:rPr>
        <w:t>to</w:t>
      </w:r>
      <w:r w:rsidRPr="00E17C40">
        <w:rPr>
          <w:rFonts w:ascii="Arial" w:hAnsi="Arial" w:cs="Arial"/>
          <w:color w:val="C00000"/>
          <w:szCs w:val="24"/>
          <w:bdr w:val="none" w:sz="0" w:space="0" w:color="auto" w:frame="1"/>
        </w:rPr>
        <w:t xml:space="preserve"> Spain. </w:t>
      </w:r>
      <w:r w:rsidR="00377A4C" w:rsidRPr="00E17C40">
        <w:rPr>
          <w:rFonts w:ascii="Arial" w:hAnsi="Arial" w:cs="Arial"/>
          <w:color w:val="C00000"/>
          <w:szCs w:val="24"/>
          <w:bdr w:val="none" w:sz="0" w:space="0" w:color="auto" w:frame="1"/>
        </w:rPr>
        <w:t>Suppliers enable the retailing organization to supply things as per customer requirement.</w:t>
      </w:r>
    </w:p>
    <w:p w:rsidR="00A6339C" w:rsidRPr="00605B8A" w:rsidRDefault="00A6339C" w:rsidP="00605B8A">
      <w:pPr>
        <w:pStyle w:val="BodyText"/>
        <w:spacing w:line="360" w:lineRule="auto"/>
        <w:ind w:firstLine="0"/>
        <w:rPr>
          <w:rFonts w:ascii="Arial" w:hAnsi="Arial" w:cs="Arial"/>
          <w:szCs w:val="24"/>
        </w:rPr>
      </w:pPr>
    </w:p>
    <w:p w:rsidR="00B40FF7" w:rsidRPr="00605B8A" w:rsidRDefault="00B40FF7" w:rsidP="00605B8A">
      <w:pPr>
        <w:pStyle w:val="Heading2"/>
        <w:spacing w:line="360" w:lineRule="auto"/>
        <w:rPr>
          <w:rFonts w:ascii="Arial" w:hAnsi="Arial" w:cs="Arial"/>
          <w:szCs w:val="24"/>
        </w:rPr>
      </w:pPr>
      <w:r w:rsidRPr="00605B8A">
        <w:rPr>
          <w:rFonts w:ascii="Arial" w:hAnsi="Arial" w:cs="Arial"/>
          <w:szCs w:val="24"/>
        </w:rPr>
        <w:t>Obligations</w:t>
      </w:r>
    </w:p>
    <w:p w:rsidR="00B40FF7" w:rsidRPr="00605B8A" w:rsidRDefault="00B40FF7" w:rsidP="00605B8A">
      <w:pPr>
        <w:pStyle w:val="BodyText"/>
        <w:spacing w:line="360" w:lineRule="auto"/>
        <w:ind w:firstLine="0"/>
        <w:rPr>
          <w:rFonts w:ascii="Arial" w:hAnsi="Arial" w:cs="Arial"/>
          <w:szCs w:val="24"/>
        </w:rPr>
      </w:pPr>
    </w:p>
    <w:p w:rsidR="00B40FF7" w:rsidRDefault="00012ACE" w:rsidP="00605B8A">
      <w:pPr>
        <w:pStyle w:val="Heading2"/>
        <w:spacing w:line="360" w:lineRule="auto"/>
        <w:jc w:val="both"/>
        <w:rPr>
          <w:rFonts w:ascii="Arial" w:hAnsi="Arial" w:cs="Arial"/>
          <w:i w:val="0"/>
          <w:szCs w:val="24"/>
          <w:bdr w:val="none" w:sz="0" w:space="0" w:color="auto" w:frame="1"/>
        </w:rPr>
      </w:pPr>
      <w:r w:rsidRPr="00605B8A">
        <w:rPr>
          <w:rFonts w:ascii="Arial" w:hAnsi="Arial" w:cs="Arial"/>
          <w:i w:val="0"/>
          <w:szCs w:val="24"/>
          <w:bdr w:val="none" w:sz="0" w:space="0" w:color="auto" w:frame="1"/>
        </w:rPr>
        <w:t xml:space="preserve">All suppliers and makers are bound by the social and common commitment regards that describe Inditex and which are set out in its </w:t>
      </w:r>
      <w:proofErr w:type="gramStart"/>
      <w:r w:rsidRPr="00605B8A">
        <w:rPr>
          <w:rFonts w:ascii="Arial" w:hAnsi="Arial" w:cs="Arial"/>
          <w:i w:val="0"/>
          <w:szCs w:val="24"/>
          <w:bdr w:val="none" w:sz="0" w:space="0" w:color="auto" w:frame="1"/>
        </w:rPr>
        <w:t>Implicit</w:t>
      </w:r>
      <w:proofErr w:type="gramEnd"/>
      <w:r w:rsidRPr="00605B8A">
        <w:rPr>
          <w:rFonts w:ascii="Arial" w:hAnsi="Arial" w:cs="Arial"/>
          <w:i w:val="0"/>
          <w:szCs w:val="24"/>
          <w:bdr w:val="none" w:sz="0" w:space="0" w:color="auto" w:frame="1"/>
        </w:rPr>
        <w:t xml:space="preserve"> rules for Makers and Providers</w:t>
      </w:r>
      <w:r w:rsidR="00605B8A">
        <w:rPr>
          <w:rFonts w:ascii="Arial" w:hAnsi="Arial" w:cs="Arial"/>
          <w:i w:val="0"/>
          <w:szCs w:val="24"/>
          <w:bdr w:val="none" w:sz="0" w:space="0" w:color="auto" w:frame="1"/>
        </w:rPr>
        <w:t>.</w:t>
      </w:r>
    </w:p>
    <w:p w:rsidR="00605B8A" w:rsidRPr="00605B8A" w:rsidRDefault="00605B8A" w:rsidP="00605B8A"/>
    <w:p w:rsidR="00B40FF7" w:rsidRPr="00605B8A" w:rsidRDefault="00B40FF7" w:rsidP="00605B8A">
      <w:pPr>
        <w:pStyle w:val="Heading2"/>
        <w:spacing w:line="360" w:lineRule="auto"/>
        <w:rPr>
          <w:rFonts w:ascii="Arial" w:hAnsi="Arial" w:cs="Arial"/>
          <w:szCs w:val="24"/>
        </w:rPr>
      </w:pPr>
      <w:r w:rsidRPr="00605B8A">
        <w:rPr>
          <w:rFonts w:ascii="Arial" w:hAnsi="Arial" w:cs="Arial"/>
          <w:szCs w:val="24"/>
        </w:rPr>
        <w:t>The Network</w:t>
      </w:r>
    </w:p>
    <w:p w:rsidR="00575789" w:rsidRPr="00605B8A" w:rsidRDefault="00B40FF7" w:rsidP="0025531F">
      <w:pPr>
        <w:pStyle w:val="BodyText"/>
        <w:spacing w:line="360" w:lineRule="auto"/>
        <w:ind w:firstLine="547"/>
        <w:rPr>
          <w:rFonts w:ascii="Arial" w:hAnsi="Arial" w:cs="Arial"/>
          <w:szCs w:val="24"/>
        </w:rPr>
      </w:pPr>
      <w:r w:rsidRPr="00605B8A">
        <w:rPr>
          <w:rFonts w:ascii="Arial" w:hAnsi="Arial" w:cs="Arial"/>
          <w:szCs w:val="24"/>
        </w:rPr>
        <w:t xml:space="preserve">A reasonable store network must be accomplished with legitimate and proficient administration of generation traceability and a continuous procedure of change, which Inditex instruments through exchange and coordination with the organization's diverse partners. At Inditex this discourse is created through an in-house apparatus, the bunches or gatherings of providers, and in addition through the Framework Agreement with </w:t>
      </w:r>
      <w:r w:rsidR="007C5552">
        <w:rPr>
          <w:rFonts w:ascii="Arial" w:hAnsi="Arial" w:cs="Arial"/>
          <w:szCs w:val="24"/>
        </w:rPr>
        <w:t>Industrial</w:t>
      </w:r>
      <w:r w:rsidRPr="00605B8A">
        <w:rPr>
          <w:rFonts w:ascii="Arial" w:hAnsi="Arial" w:cs="Arial"/>
          <w:szCs w:val="24"/>
        </w:rPr>
        <w:t xml:space="preserve"> Global Union, the International relationship of industry unions, which prompts countless activities. Combined with this is Inditex's dynamic support on universal stages, for example, </w:t>
      </w:r>
      <w:proofErr w:type="gramStart"/>
      <w:r w:rsidRPr="00605B8A">
        <w:rPr>
          <w:rFonts w:ascii="Arial" w:hAnsi="Arial" w:cs="Arial"/>
          <w:szCs w:val="24"/>
        </w:rPr>
        <w:t>bury</w:t>
      </w:r>
      <w:proofErr w:type="gramEnd"/>
      <w:r w:rsidRPr="00605B8A">
        <w:rPr>
          <w:rFonts w:ascii="Arial" w:hAnsi="Arial" w:cs="Arial"/>
          <w:szCs w:val="24"/>
        </w:rPr>
        <w:t xml:space="preserve"> alia, the Ethical Trading Initiative or the UN Global Compact. In light of this, Inditex has a Strategic Plan for a steady and supportable production network 2014-2018, which digs assist into the Group's work lately in issues of duty of the store network.</w:t>
      </w:r>
      <w:r w:rsidR="00575789" w:rsidRPr="00605B8A">
        <w:rPr>
          <w:rFonts w:ascii="Arial" w:hAnsi="Arial" w:cs="Arial"/>
          <w:szCs w:val="24"/>
        </w:rPr>
        <w:t xml:space="preserve">    It creates around 11000 particular things every year contrasted with 2000 with 4000 things for its key rivals.  The organization can plan another item and have completed products in its stores four to five weeks. It can change existing things in as meager as two weeks. Shortening the item life cycle implies the more noteworthy accomplishment in meeting purchaser inclinations.</w:t>
      </w:r>
    </w:p>
    <w:p w:rsidR="00400A5A" w:rsidRPr="00605B8A" w:rsidRDefault="00400A5A" w:rsidP="00605B8A">
      <w:pPr>
        <w:pStyle w:val="Heading1"/>
        <w:spacing w:line="360" w:lineRule="auto"/>
        <w:rPr>
          <w:rFonts w:ascii="Arial" w:hAnsi="Arial" w:cs="Arial"/>
          <w:szCs w:val="24"/>
        </w:rPr>
      </w:pPr>
    </w:p>
    <w:p w:rsidR="00400A5A" w:rsidRPr="00605B8A" w:rsidRDefault="00F52A10" w:rsidP="00605B8A">
      <w:pPr>
        <w:pStyle w:val="Heading2"/>
        <w:spacing w:line="360" w:lineRule="auto"/>
        <w:rPr>
          <w:rFonts w:ascii="Arial" w:hAnsi="Arial" w:cs="Arial"/>
          <w:szCs w:val="24"/>
        </w:rPr>
      </w:pPr>
      <w:r w:rsidRPr="00605B8A">
        <w:rPr>
          <w:rFonts w:ascii="Arial" w:hAnsi="Arial" w:cs="Arial"/>
          <w:szCs w:val="24"/>
        </w:rPr>
        <w:t>Operations</w:t>
      </w:r>
    </w:p>
    <w:p w:rsidR="009E4D85" w:rsidRPr="00605B8A" w:rsidRDefault="009E4D85" w:rsidP="00605B8A">
      <w:pPr>
        <w:pStyle w:val="Heading2"/>
        <w:spacing w:line="360" w:lineRule="auto"/>
        <w:rPr>
          <w:rFonts w:ascii="Arial" w:hAnsi="Arial" w:cs="Arial"/>
          <w:i w:val="0"/>
          <w:szCs w:val="24"/>
          <w:bdr w:val="none" w:sz="0" w:space="0" w:color="auto" w:frame="1"/>
        </w:rPr>
      </w:pPr>
      <w:r w:rsidRPr="00605B8A">
        <w:rPr>
          <w:rFonts w:ascii="Arial" w:hAnsi="Arial" w:cs="Arial"/>
          <w:i w:val="0"/>
          <w:szCs w:val="24"/>
          <w:bdr w:val="none" w:sz="0" w:space="0" w:color="auto" w:frame="1"/>
        </w:rPr>
        <w:t>Zara keeps a great deal of its era in-house and guarantees that its own specific plants hold 85 percent of their capacity for in-season changes. In-house era empowers the relationship to be versatile in the whole, repeat, and variety of new things to be impelled. The association habitually depends seriously on cutting edge surface sourcing, cutting, and sewing workplaces nearer to its arrangement base camp in Spain. Zara's general method is achieving improvement through development with vertical blends. It changes couture diagrams, creates, passes on, and retails pieces of clothing inside 2 weeks of the primary arrangement at first appearing on catwalks. The association has its generation organize and fights on its speed to publicize, really epitomizing fast shape. The retail goliath passes on in vogue and in vogue numbers cooked for different tastes through a controlled and fused process – at the last possible second.</w:t>
      </w:r>
    </w:p>
    <w:p w:rsidR="009E4D85" w:rsidRPr="00605B8A" w:rsidRDefault="009E4D85" w:rsidP="00605B8A">
      <w:pPr>
        <w:pStyle w:val="Heading2"/>
        <w:spacing w:line="360" w:lineRule="auto"/>
        <w:rPr>
          <w:rFonts w:ascii="Arial" w:hAnsi="Arial" w:cs="Arial"/>
          <w:szCs w:val="24"/>
          <w:bdr w:val="none" w:sz="0" w:space="0" w:color="auto" w:frame="1"/>
        </w:rPr>
      </w:pPr>
    </w:p>
    <w:p w:rsidR="00F52A10" w:rsidRPr="00605B8A" w:rsidRDefault="00F52A10" w:rsidP="00605B8A">
      <w:pPr>
        <w:pStyle w:val="Heading2"/>
        <w:spacing w:line="360" w:lineRule="auto"/>
        <w:rPr>
          <w:rFonts w:ascii="Arial" w:hAnsi="Arial" w:cs="Arial"/>
          <w:szCs w:val="24"/>
        </w:rPr>
      </w:pPr>
      <w:r w:rsidRPr="00605B8A">
        <w:rPr>
          <w:rFonts w:ascii="Arial" w:hAnsi="Arial" w:cs="Arial"/>
          <w:szCs w:val="24"/>
        </w:rPr>
        <w:t>Wages</w:t>
      </w:r>
    </w:p>
    <w:p w:rsidR="004A7F66" w:rsidRPr="00605B8A" w:rsidRDefault="004A7F66" w:rsidP="00605B8A">
      <w:pPr>
        <w:spacing w:after="240" w:line="360" w:lineRule="auto"/>
        <w:rPr>
          <w:rFonts w:ascii="Arial" w:hAnsi="Arial" w:cs="Arial"/>
          <w:szCs w:val="24"/>
        </w:rPr>
      </w:pPr>
      <w:r w:rsidRPr="00605B8A">
        <w:rPr>
          <w:rFonts w:ascii="Arial" w:hAnsi="Arial" w:cs="Arial"/>
          <w:szCs w:val="24"/>
        </w:rPr>
        <w:t xml:space="preserve">The wages of these European specialists are higher than those of their creating world </w:t>
      </w:r>
      <w:proofErr w:type="gramStart"/>
      <w:r w:rsidRPr="00605B8A">
        <w:rPr>
          <w:rFonts w:ascii="Arial" w:hAnsi="Arial" w:cs="Arial"/>
          <w:szCs w:val="24"/>
        </w:rPr>
        <w:t>partners,</w:t>
      </w:r>
      <w:proofErr w:type="gramEnd"/>
      <w:r w:rsidRPr="00605B8A">
        <w:rPr>
          <w:rFonts w:ascii="Arial" w:hAnsi="Arial" w:cs="Arial"/>
          <w:szCs w:val="24"/>
        </w:rPr>
        <w:t xml:space="preserve"> however, the turnaround time is wonderful.</w:t>
      </w:r>
    </w:p>
    <w:p w:rsidR="006252B1" w:rsidRPr="00605B8A" w:rsidRDefault="006252B1" w:rsidP="00605B8A">
      <w:pPr>
        <w:spacing w:after="240" w:line="360" w:lineRule="auto"/>
        <w:rPr>
          <w:rFonts w:ascii="Arial" w:hAnsi="Arial" w:cs="Arial"/>
          <w:szCs w:val="24"/>
        </w:rPr>
      </w:pPr>
    </w:p>
    <w:p w:rsidR="006252B1" w:rsidRPr="00605B8A" w:rsidRDefault="006252B1" w:rsidP="00605B8A">
      <w:pPr>
        <w:pStyle w:val="Heading1"/>
        <w:spacing w:line="360" w:lineRule="auto"/>
        <w:rPr>
          <w:rFonts w:ascii="Arial" w:hAnsi="Arial" w:cs="Arial"/>
          <w:szCs w:val="24"/>
        </w:rPr>
      </w:pPr>
      <w:r w:rsidRPr="00605B8A">
        <w:rPr>
          <w:rFonts w:ascii="Arial" w:hAnsi="Arial" w:cs="Arial"/>
          <w:szCs w:val="24"/>
        </w:rPr>
        <w:t>Zara’s ICT for purchasing operations</w:t>
      </w:r>
    </w:p>
    <w:p w:rsidR="006252B1" w:rsidRPr="00605B8A" w:rsidRDefault="006252B1" w:rsidP="00605B8A">
      <w:pPr>
        <w:spacing w:after="240" w:line="360" w:lineRule="auto"/>
        <w:rPr>
          <w:rFonts w:ascii="Arial" w:hAnsi="Arial" w:cs="Arial"/>
          <w:szCs w:val="24"/>
        </w:rPr>
      </w:pPr>
    </w:p>
    <w:p w:rsidR="007C3938" w:rsidRPr="00605B8A" w:rsidRDefault="00967BAA" w:rsidP="00605B8A">
      <w:pPr>
        <w:spacing w:after="240" w:line="360" w:lineRule="auto"/>
        <w:rPr>
          <w:rFonts w:ascii="Arial" w:hAnsi="Arial" w:cs="Arial"/>
          <w:szCs w:val="24"/>
          <w:bdr w:val="none" w:sz="0" w:space="0" w:color="auto" w:frame="1"/>
        </w:rPr>
      </w:pPr>
      <w:r w:rsidRPr="00605B8A">
        <w:rPr>
          <w:rFonts w:ascii="Arial" w:hAnsi="Arial" w:cs="Arial"/>
          <w:szCs w:val="24"/>
          <w:bdr w:val="none" w:sz="0" w:space="0" w:color="auto" w:frame="1"/>
        </w:rPr>
        <w:t xml:space="preserve">Inter-organizational ICT, supply chain integration and SC performance Supply Chain management seeks to create a seamlessly coordinated process between partners in a supply chain to enhance inter-firm competition into inter-supply chain competition (Anderson and Katz, 1998). Inter-organizational ICT (IOICT) refers to the data technology and/or information systems for linking and matching with external organizations </w:t>
      </w:r>
      <w:r w:rsidR="007C3938" w:rsidRPr="00605B8A">
        <w:rPr>
          <w:rFonts w:ascii="Arial" w:hAnsi="Arial" w:cs="Arial"/>
          <w:szCs w:val="24"/>
          <w:bdr w:val="none" w:sz="0" w:space="0" w:color="auto" w:frame="1"/>
        </w:rPr>
        <w:t>.</w:t>
      </w:r>
      <w:r w:rsidRPr="00605B8A">
        <w:rPr>
          <w:rFonts w:ascii="Arial" w:hAnsi="Arial" w:cs="Arial"/>
          <w:szCs w:val="24"/>
          <w:bdr w:val="none" w:sz="0" w:space="0" w:color="auto" w:frame="1"/>
        </w:rPr>
        <w:t xml:space="preserve">This allows for deep, information to be prepared and transmitted very quickly and cost </w:t>
      </w:r>
      <w:proofErr w:type="gramStart"/>
      <w:r w:rsidRPr="00605B8A">
        <w:rPr>
          <w:rFonts w:ascii="Arial" w:hAnsi="Arial" w:cs="Arial"/>
          <w:szCs w:val="24"/>
          <w:bdr w:val="none" w:sz="0" w:space="0" w:color="auto" w:frame="1"/>
        </w:rPr>
        <w:t xml:space="preserve">effectively </w:t>
      </w:r>
      <w:r w:rsidR="007C3938" w:rsidRPr="00605B8A">
        <w:rPr>
          <w:rFonts w:ascii="Arial" w:hAnsi="Arial" w:cs="Arial"/>
          <w:szCs w:val="24"/>
          <w:bdr w:val="none" w:sz="0" w:space="0" w:color="auto" w:frame="1"/>
        </w:rPr>
        <w:t>.</w:t>
      </w:r>
      <w:proofErr w:type="gramEnd"/>
    </w:p>
    <w:p w:rsidR="006252B1" w:rsidRPr="00605B8A" w:rsidRDefault="006252B1" w:rsidP="00605B8A">
      <w:pPr>
        <w:spacing w:after="240" w:line="360" w:lineRule="auto"/>
        <w:rPr>
          <w:rFonts w:ascii="Arial" w:hAnsi="Arial" w:cs="Arial"/>
          <w:szCs w:val="24"/>
        </w:rPr>
      </w:pPr>
      <w:r w:rsidRPr="00605B8A">
        <w:rPr>
          <w:rFonts w:ascii="Arial" w:hAnsi="Arial" w:cs="Arial"/>
          <w:szCs w:val="24"/>
        </w:rPr>
        <w:t>IOICT</w:t>
      </w:r>
    </w:p>
    <w:p w:rsidR="003D31DA" w:rsidRPr="00605B8A" w:rsidRDefault="006252B1" w:rsidP="00605B8A">
      <w:pPr>
        <w:spacing w:after="240" w:line="360" w:lineRule="auto"/>
        <w:rPr>
          <w:rFonts w:ascii="Arial" w:hAnsi="Arial" w:cs="Arial"/>
          <w:szCs w:val="24"/>
        </w:rPr>
      </w:pPr>
      <w:r w:rsidRPr="00605B8A">
        <w:rPr>
          <w:rFonts w:ascii="Arial" w:hAnsi="Arial" w:cs="Arial"/>
          <w:szCs w:val="24"/>
        </w:rPr>
        <w:t xml:space="preserve"> </w:t>
      </w:r>
      <w:r w:rsidR="00867412" w:rsidRPr="00605B8A">
        <w:rPr>
          <w:rFonts w:ascii="Arial" w:hAnsi="Arial" w:cs="Arial"/>
          <w:szCs w:val="24"/>
          <w:shd w:val="clear" w:color="auto" w:fill="FFFFFF"/>
        </w:rPr>
        <w:t>IOICT's</w:t>
      </w:r>
      <w:r w:rsidR="00867412" w:rsidRPr="00605B8A">
        <w:rPr>
          <w:rStyle w:val="apple-converted-space"/>
          <w:rFonts w:ascii="Arial" w:hAnsi="Arial" w:cs="Arial"/>
          <w:szCs w:val="24"/>
          <w:shd w:val="clear" w:color="auto" w:fill="FFFFFF"/>
        </w:rPr>
        <w:t> </w:t>
      </w:r>
      <w:proofErr w:type="gramStart"/>
      <w:r w:rsidR="00867412" w:rsidRPr="00605B8A">
        <w:rPr>
          <w:rStyle w:val="apple-converted-space"/>
          <w:rFonts w:ascii="Arial" w:hAnsi="Arial" w:cs="Arial"/>
          <w:szCs w:val="24"/>
          <w:shd w:val="clear" w:color="auto" w:fill="FFFFFF"/>
        </w:rPr>
        <w:t xml:space="preserve">value </w:t>
      </w:r>
      <w:r w:rsidR="00867412" w:rsidRPr="00605B8A">
        <w:rPr>
          <w:rFonts w:ascii="Arial" w:hAnsi="Arial" w:cs="Arial"/>
          <w:szCs w:val="24"/>
          <w:shd w:val="clear" w:color="auto" w:fill="FFFFFF"/>
        </w:rPr>
        <w:t xml:space="preserve"> for</w:t>
      </w:r>
      <w:proofErr w:type="gramEnd"/>
      <w:r w:rsidR="00867412" w:rsidRPr="00605B8A">
        <w:rPr>
          <w:rFonts w:ascii="Arial" w:hAnsi="Arial" w:cs="Arial"/>
          <w:szCs w:val="24"/>
          <w:shd w:val="clear" w:color="auto" w:fill="FFFFFF"/>
        </w:rPr>
        <w:t xml:space="preserve"> supply chain</w:t>
      </w:r>
      <w:r w:rsidR="00867412" w:rsidRPr="00605B8A">
        <w:rPr>
          <w:rStyle w:val="apple-converted-space"/>
          <w:rFonts w:ascii="Arial" w:hAnsi="Arial" w:cs="Arial"/>
          <w:szCs w:val="24"/>
          <w:shd w:val="clear" w:color="auto" w:fill="FFFFFF"/>
        </w:rPr>
        <w:t> management</w:t>
      </w:r>
      <w:r w:rsidR="00867412" w:rsidRPr="00605B8A">
        <w:rPr>
          <w:rFonts w:ascii="Arial" w:hAnsi="Arial" w:cs="Arial"/>
          <w:szCs w:val="24"/>
          <w:shd w:val="clear" w:color="auto" w:fill="FFFFFF"/>
        </w:rPr>
        <w:t xml:space="preserve"> has recently been an important topic in the literature .Some</w:t>
      </w:r>
      <w:r w:rsidR="00867412" w:rsidRPr="00605B8A">
        <w:rPr>
          <w:rStyle w:val="apple-converted-space"/>
          <w:rFonts w:ascii="Arial" w:hAnsi="Arial" w:cs="Arial"/>
          <w:szCs w:val="24"/>
          <w:shd w:val="clear" w:color="auto" w:fill="FFFFFF"/>
        </w:rPr>
        <w:t xml:space="preserve"> studies </w:t>
      </w:r>
      <w:r w:rsidR="00867412" w:rsidRPr="00605B8A">
        <w:rPr>
          <w:rFonts w:ascii="Arial" w:hAnsi="Arial" w:cs="Arial"/>
          <w:szCs w:val="24"/>
          <w:shd w:val="clear" w:color="auto" w:fill="FFFFFF"/>
        </w:rPr>
        <w:t>have looked into its direct effect and show that IOICT can be associated with an increase</w:t>
      </w:r>
      <w:r w:rsidR="00867412" w:rsidRPr="00605B8A">
        <w:rPr>
          <w:rStyle w:val="apple-converted-space"/>
          <w:rFonts w:ascii="Arial" w:hAnsi="Arial" w:cs="Arial"/>
          <w:szCs w:val="24"/>
          <w:shd w:val="clear" w:color="auto" w:fill="FFFFFF"/>
        </w:rPr>
        <w:t> </w:t>
      </w:r>
      <w:r w:rsidR="00867412" w:rsidRPr="00605B8A">
        <w:rPr>
          <w:rFonts w:ascii="Arial" w:hAnsi="Arial" w:cs="Arial"/>
          <w:szCs w:val="24"/>
          <w:shd w:val="clear" w:color="auto" w:fill="FFFFFF"/>
        </w:rPr>
        <w:t xml:space="preserve"> of SOUTH CAROLINA</w:t>
      </w:r>
      <w:r w:rsidR="00867412" w:rsidRPr="00605B8A">
        <w:rPr>
          <w:rStyle w:val="apple-converted-space"/>
          <w:rFonts w:ascii="Arial" w:hAnsi="Arial" w:cs="Arial"/>
          <w:szCs w:val="24"/>
          <w:shd w:val="clear" w:color="auto" w:fill="FFFFFF"/>
        </w:rPr>
        <w:t> performance</w:t>
      </w:r>
      <w:r w:rsidR="00867412" w:rsidRPr="00605B8A">
        <w:rPr>
          <w:rFonts w:ascii="Arial" w:hAnsi="Arial" w:cs="Arial"/>
          <w:szCs w:val="24"/>
          <w:shd w:val="clear" w:color="auto" w:fill="FFFFFF"/>
        </w:rPr>
        <w:t>. One particular of the underlying assumptive frameworks to understand how IOICT influences</w:t>
      </w:r>
      <w:r w:rsidR="00867412" w:rsidRPr="00605B8A">
        <w:rPr>
          <w:rStyle w:val="apple-converted-space"/>
          <w:rFonts w:ascii="Arial" w:hAnsi="Arial" w:cs="Arial"/>
          <w:szCs w:val="24"/>
          <w:shd w:val="clear" w:color="auto" w:fill="FFFFFF"/>
        </w:rPr>
        <w:t> </w:t>
      </w:r>
      <w:r w:rsidR="00867412" w:rsidRPr="00605B8A">
        <w:rPr>
          <w:rFonts w:ascii="Arial" w:hAnsi="Arial" w:cs="Arial"/>
          <w:szCs w:val="24"/>
          <w:shd w:val="clear" w:color="auto" w:fill="FFFFFF"/>
        </w:rPr>
        <w:t xml:space="preserve"> The fundamental</w:t>
      </w:r>
      <w:r w:rsidR="00867412" w:rsidRPr="00605B8A">
        <w:rPr>
          <w:rStyle w:val="apple-converted-space"/>
          <w:rFonts w:ascii="Arial" w:hAnsi="Arial" w:cs="Arial"/>
          <w:szCs w:val="24"/>
          <w:shd w:val="clear" w:color="auto" w:fill="FFFFFF"/>
        </w:rPr>
        <w:t> idea of the resource based view</w:t>
      </w:r>
      <w:r w:rsidR="00867412" w:rsidRPr="00605B8A">
        <w:rPr>
          <w:rFonts w:ascii="Arial" w:hAnsi="Arial" w:cs="Arial"/>
          <w:szCs w:val="24"/>
          <w:shd w:val="clear" w:color="auto" w:fill="FFFFFF"/>
        </w:rPr>
        <w:t xml:space="preserve"> of the</w:t>
      </w:r>
      <w:r w:rsidR="00867412" w:rsidRPr="00605B8A">
        <w:rPr>
          <w:rStyle w:val="apple-converted-space"/>
          <w:rFonts w:ascii="Arial" w:hAnsi="Arial" w:cs="Arial"/>
          <w:szCs w:val="24"/>
          <w:shd w:val="clear" w:color="auto" w:fill="FFFFFF"/>
        </w:rPr>
        <w:t> firm</w:t>
      </w:r>
      <w:ins w:id="6" w:author="Unknown">
        <w:r w:rsidR="00867412" w:rsidRPr="00605B8A">
          <w:rPr>
            <w:rStyle w:val="apple-converted-space"/>
            <w:rFonts w:ascii="Arial" w:hAnsi="Arial" w:cs="Arial"/>
            <w:szCs w:val="24"/>
            <w:shd w:val="clear" w:color="auto" w:fill="E6FFE6"/>
          </w:rPr>
          <w:t> </w:t>
        </w:r>
      </w:ins>
      <w:r w:rsidR="00867412" w:rsidRPr="00605B8A">
        <w:rPr>
          <w:rFonts w:ascii="Arial" w:hAnsi="Arial" w:cs="Arial"/>
          <w:szCs w:val="24"/>
          <w:shd w:val="clear" w:color="auto" w:fill="FFFFFF"/>
        </w:rPr>
        <w:t>is that businesses have</w:t>
      </w:r>
      <w:r w:rsidR="00867412" w:rsidRPr="00605B8A">
        <w:rPr>
          <w:rStyle w:val="apple-converted-space"/>
          <w:rFonts w:ascii="Arial" w:hAnsi="Arial" w:cs="Arial"/>
          <w:szCs w:val="24"/>
          <w:shd w:val="clear" w:color="auto" w:fill="FFFFFF"/>
        </w:rPr>
        <w:t xml:space="preserve"> resources </w:t>
      </w:r>
      <w:r w:rsidR="00867412" w:rsidRPr="00605B8A">
        <w:rPr>
          <w:rFonts w:ascii="Arial" w:hAnsi="Arial" w:cs="Arial"/>
          <w:szCs w:val="24"/>
          <w:shd w:val="clear" w:color="auto" w:fill="FFFFFF"/>
        </w:rPr>
        <w:t>that provide an eco-friendly competitive advantage if these</w:t>
      </w:r>
      <w:r w:rsidR="00867412" w:rsidRPr="00605B8A">
        <w:rPr>
          <w:rStyle w:val="apple-converted-space"/>
          <w:rFonts w:ascii="Arial" w:hAnsi="Arial" w:cs="Arial"/>
          <w:szCs w:val="24"/>
          <w:shd w:val="clear" w:color="auto" w:fill="FFFFFF"/>
        </w:rPr>
        <w:t> resourcefulness are valuable ,</w:t>
      </w:r>
      <w:r w:rsidR="00867412" w:rsidRPr="00605B8A">
        <w:rPr>
          <w:rFonts w:ascii="Arial" w:hAnsi="Arial" w:cs="Arial"/>
          <w:szCs w:val="24"/>
          <w:shd w:val="clear" w:color="auto" w:fill="FFFFFF"/>
        </w:rPr>
        <w:t>and is protected against imitation, transfer, or exchange. According to Wade and</w:t>
      </w:r>
      <w:r w:rsidR="00867412" w:rsidRPr="00605B8A">
        <w:rPr>
          <w:rStyle w:val="apple-converted-space"/>
          <w:rFonts w:ascii="Arial" w:hAnsi="Arial" w:cs="Arial"/>
          <w:szCs w:val="24"/>
          <w:shd w:val="clear" w:color="auto" w:fill="FFFFFF"/>
        </w:rPr>
        <w:t xml:space="preserve"> Kingdom of The </w:t>
      </w:r>
      <w:proofErr w:type="gramStart"/>
      <w:r w:rsidR="00867412" w:rsidRPr="00605B8A">
        <w:rPr>
          <w:rStyle w:val="apple-converted-space"/>
          <w:rFonts w:ascii="Arial" w:hAnsi="Arial" w:cs="Arial"/>
          <w:szCs w:val="24"/>
          <w:shd w:val="clear" w:color="auto" w:fill="FFFFFF"/>
        </w:rPr>
        <w:t>Netherlands</w:t>
      </w:r>
      <w:r w:rsidR="00867412" w:rsidRPr="00605B8A">
        <w:rPr>
          <w:rFonts w:ascii="Arial" w:hAnsi="Arial" w:cs="Arial"/>
          <w:szCs w:val="24"/>
          <w:shd w:val="clear" w:color="auto" w:fill="FFFFFF"/>
        </w:rPr>
        <w:t>(</w:t>
      </w:r>
      <w:proofErr w:type="gramEnd"/>
      <w:r w:rsidR="00867412" w:rsidRPr="00605B8A">
        <w:rPr>
          <w:rFonts w:ascii="Arial" w:hAnsi="Arial" w:cs="Arial"/>
          <w:szCs w:val="24"/>
          <w:shd w:val="clear" w:color="auto" w:fill="FFFFFF"/>
        </w:rPr>
        <w:t>2004), the RBV is also valuable to understand the relationship between</w:t>
      </w:r>
      <w:r w:rsidR="00867412" w:rsidRPr="00605B8A">
        <w:rPr>
          <w:rFonts w:ascii="Arial" w:hAnsi="Arial" w:cs="Arial"/>
          <w:szCs w:val="24"/>
        </w:rPr>
        <w:t xml:space="preserve"> </w:t>
      </w:r>
      <w:r w:rsidR="00867412" w:rsidRPr="00605B8A">
        <w:rPr>
          <w:rFonts w:ascii="Arial" w:hAnsi="Arial" w:cs="Arial"/>
          <w:szCs w:val="24"/>
          <w:shd w:val="clear" w:color="auto" w:fill="FFFFFF"/>
        </w:rPr>
        <w:t>selective information and executive systems and execution. They argue that information systems do not generally directly hint to benefits, but connect to other firm assets and functions to increase performance suggesting it is the combo of IOICT and other practices that may lead to superordinate performance. In other</w:t>
      </w:r>
      <w:r w:rsidR="00867412" w:rsidRPr="00605B8A">
        <w:rPr>
          <w:rStyle w:val="apple-converted-space"/>
          <w:rFonts w:ascii="Arial" w:hAnsi="Arial" w:cs="Arial"/>
          <w:szCs w:val="24"/>
          <w:shd w:val="clear" w:color="auto" w:fill="FFFFFF"/>
        </w:rPr>
        <w:t xml:space="preserve"> news, </w:t>
      </w:r>
      <w:r w:rsidR="00867412" w:rsidRPr="00605B8A">
        <w:rPr>
          <w:rFonts w:ascii="Arial" w:hAnsi="Arial" w:cs="Arial"/>
          <w:szCs w:val="24"/>
          <w:shd w:val="clear" w:color="auto" w:fill="FFFFFF"/>
        </w:rPr>
        <w:t xml:space="preserve">it is argued that the systems or that infrastructure is generally not the key resource, but it is the capability to generate the performance by using the IT facilities. Such ability </w:t>
      </w:r>
      <w:proofErr w:type="gramStart"/>
      <w:r w:rsidR="00867412" w:rsidRPr="00605B8A">
        <w:rPr>
          <w:rFonts w:ascii="Arial" w:hAnsi="Arial" w:cs="Arial"/>
          <w:szCs w:val="24"/>
          <w:shd w:val="clear" w:color="auto" w:fill="FFFFFF"/>
        </w:rPr>
        <w:t>are</w:t>
      </w:r>
      <w:proofErr w:type="gramEnd"/>
      <w:r w:rsidR="00867412" w:rsidRPr="00605B8A">
        <w:rPr>
          <w:rFonts w:ascii="Arial" w:hAnsi="Arial" w:cs="Arial"/>
          <w:szCs w:val="24"/>
          <w:shd w:val="clear" w:color="auto" w:fill="FFFFFF"/>
        </w:rPr>
        <w:t xml:space="preserve"> anchored in the human resources, and processes of the</w:t>
      </w:r>
      <w:r w:rsidR="00867412" w:rsidRPr="00605B8A">
        <w:rPr>
          <w:rStyle w:val="apple-converted-space"/>
          <w:rFonts w:ascii="Arial" w:hAnsi="Arial" w:cs="Arial"/>
          <w:szCs w:val="24"/>
          <w:shd w:val="clear" w:color="auto" w:fill="FFFFFF"/>
        </w:rPr>
        <w:t> corporation</w:t>
      </w:r>
      <w:r w:rsidR="00867412" w:rsidRPr="00605B8A">
        <w:rPr>
          <w:rFonts w:ascii="Arial" w:hAnsi="Arial" w:cs="Arial"/>
          <w:szCs w:val="24"/>
          <w:shd w:val="clear" w:color="auto" w:fill="FFE6E6"/>
        </w:rPr>
        <w:t>.</w:t>
      </w:r>
    </w:p>
    <w:p w:rsidR="003D31DA" w:rsidRPr="00605B8A" w:rsidRDefault="003D31DA" w:rsidP="00605B8A">
      <w:pPr>
        <w:spacing w:after="240" w:line="360" w:lineRule="auto"/>
        <w:ind w:right="2160"/>
        <w:rPr>
          <w:rFonts w:ascii="Arial" w:hAnsi="Arial" w:cs="Arial"/>
          <w:szCs w:val="24"/>
        </w:rPr>
      </w:pPr>
    </w:p>
    <w:p w:rsidR="003D31DA" w:rsidRPr="00605B8A" w:rsidRDefault="003D31DA" w:rsidP="00605B8A">
      <w:pPr>
        <w:spacing w:after="240" w:line="360" w:lineRule="auto"/>
        <w:rPr>
          <w:rFonts w:ascii="Arial" w:hAnsi="Arial" w:cs="Arial"/>
          <w:i/>
          <w:szCs w:val="24"/>
        </w:rPr>
      </w:pPr>
      <w:r w:rsidRPr="00605B8A">
        <w:rPr>
          <w:rFonts w:ascii="Arial" w:hAnsi="Arial" w:cs="Arial"/>
          <w:i/>
          <w:szCs w:val="24"/>
        </w:rPr>
        <w:t>Inter</w:t>
      </w:r>
      <w:r w:rsidR="009D1555" w:rsidRPr="00605B8A">
        <w:rPr>
          <w:rFonts w:ascii="Arial" w:hAnsi="Arial" w:cs="Arial"/>
          <w:i/>
          <w:szCs w:val="24"/>
        </w:rPr>
        <w:t>-</w:t>
      </w:r>
      <w:r w:rsidRPr="00605B8A">
        <w:rPr>
          <w:rFonts w:ascii="Arial" w:hAnsi="Arial" w:cs="Arial"/>
          <w:i/>
          <w:szCs w:val="24"/>
        </w:rPr>
        <w:t>organization settings</w:t>
      </w:r>
    </w:p>
    <w:p w:rsidR="00CC3637" w:rsidRPr="00605B8A" w:rsidRDefault="000B0E3B" w:rsidP="00605B8A">
      <w:pPr>
        <w:suppressLineNumbers/>
        <w:spacing w:before="480" w:after="240" w:line="360" w:lineRule="auto"/>
        <w:ind w:right="288"/>
        <w:rPr>
          <w:rFonts w:ascii="Arial" w:hAnsi="Arial" w:cs="Arial"/>
          <w:szCs w:val="24"/>
        </w:rPr>
      </w:pPr>
      <w:r w:rsidRPr="00605B8A">
        <w:rPr>
          <w:rFonts w:ascii="Arial" w:hAnsi="Arial" w:cs="Arial"/>
          <w:szCs w:val="24"/>
          <w:bdr w:val="none" w:sz="0" w:space="0" w:color="auto" w:frame="1"/>
        </w:rPr>
        <w:t>Reasoning similarly to how performance in an inter-organization setting can be increased, we assert that having IOICT is not enough but using IOICT to enhance organizational practices between vendors and buyers in the supply chain is the pathway to sustainable advantage. The above theoretical reasoning concerning the roundabout effect of IOICT on performance is strengthened by the inconsistent with respect to the direct impact of this on performance (Sanders, 2008). As argued by Lim et al. (2004), Sriram and Stump (2004) and Subramani (2004); these inconsistencies stem from the conceptualization of key constructs and that many results rely on organizational factors such as how this can be used within the company context, the performance used and the kind of management practices (Lim et ., 2004; Sriram and Stump, 2004; Subramani, 2004). As a result, Sanders (2008, p. 350) concludes that "these disparity reflect the complexity of and underscore the advantages of more exhaustive research on the company impact of IT as well as use within the supply chain framework. There is some empirical evidence that IOICT SC performance indirectly through specific incorporation activities betw</w:t>
      </w:r>
      <w:r w:rsidR="00F924DD">
        <w:rPr>
          <w:rFonts w:ascii="Arial" w:hAnsi="Arial" w:cs="Arial"/>
          <w:szCs w:val="24"/>
          <w:bdr w:val="none" w:sz="0" w:space="0" w:color="auto" w:frame="1"/>
        </w:rPr>
        <w:t>een partners in a supply chain</w:t>
      </w:r>
      <w:r w:rsidRPr="00605B8A">
        <w:rPr>
          <w:rFonts w:ascii="Arial" w:hAnsi="Arial" w:cs="Arial"/>
          <w:szCs w:val="24"/>
          <w:bdr w:val="none" w:sz="0" w:space="0" w:color="auto" w:frame="1"/>
        </w:rPr>
        <w:t xml:space="preserve"> found that e-Business capability is not directly associated with operational performance; however, it is mediated by development information integration, which </w:t>
      </w:r>
      <w:proofErr w:type="gramStart"/>
      <w:r w:rsidRPr="00605B8A">
        <w:rPr>
          <w:rFonts w:ascii="Arial" w:hAnsi="Arial" w:cs="Arial"/>
          <w:szCs w:val="24"/>
          <w:bdr w:val="none" w:sz="0" w:space="0" w:color="auto" w:frame="1"/>
        </w:rPr>
        <w:t>pertain</w:t>
      </w:r>
      <w:proofErr w:type="gramEnd"/>
      <w:r w:rsidRPr="00605B8A">
        <w:rPr>
          <w:rFonts w:ascii="Arial" w:hAnsi="Arial" w:cs="Arial"/>
          <w:szCs w:val="24"/>
          <w:bdr w:val="none" w:sz="0" w:space="0" w:color="auto" w:frame="1"/>
        </w:rPr>
        <w:t xml:space="preserve"> to operational performance.</w:t>
      </w:r>
      <w:r w:rsidR="001E73DF" w:rsidRPr="00605B8A">
        <w:rPr>
          <w:rFonts w:ascii="Arial" w:hAnsi="Arial" w:cs="Arial"/>
          <w:szCs w:val="24"/>
        </w:rPr>
        <w:tab/>
      </w:r>
      <w:r w:rsidR="001E73DF" w:rsidRPr="00605B8A">
        <w:rPr>
          <w:rFonts w:ascii="Arial" w:hAnsi="Arial" w:cs="Arial"/>
          <w:szCs w:val="24"/>
        </w:rPr>
        <w:tab/>
      </w:r>
      <w:r w:rsidR="001E73DF" w:rsidRPr="00605B8A">
        <w:rPr>
          <w:rFonts w:ascii="Arial" w:hAnsi="Arial" w:cs="Arial"/>
          <w:szCs w:val="24"/>
        </w:rPr>
        <w:tab/>
      </w:r>
      <w:r w:rsidR="001E73DF" w:rsidRPr="00605B8A">
        <w:rPr>
          <w:rFonts w:ascii="Arial" w:hAnsi="Arial" w:cs="Arial"/>
          <w:szCs w:val="24"/>
        </w:rPr>
        <w:tab/>
      </w:r>
      <w:r w:rsidR="001E73DF" w:rsidRPr="00605B8A">
        <w:rPr>
          <w:rFonts w:ascii="Arial" w:hAnsi="Arial" w:cs="Arial"/>
          <w:szCs w:val="24"/>
        </w:rPr>
        <w:tab/>
      </w:r>
      <w:r w:rsidR="001E73DF" w:rsidRPr="00605B8A">
        <w:rPr>
          <w:rFonts w:ascii="Arial" w:hAnsi="Arial" w:cs="Arial"/>
          <w:szCs w:val="24"/>
        </w:rPr>
        <w:tab/>
      </w:r>
      <w:r w:rsidR="001E73DF" w:rsidRPr="00605B8A">
        <w:rPr>
          <w:rFonts w:ascii="Arial" w:hAnsi="Arial" w:cs="Arial"/>
          <w:szCs w:val="24"/>
        </w:rPr>
        <w:tab/>
      </w:r>
    </w:p>
    <w:p w:rsidR="001E73DF" w:rsidRPr="00605B8A" w:rsidRDefault="001E73DF" w:rsidP="00605B8A">
      <w:pPr>
        <w:suppressLineNumbers/>
        <w:spacing w:before="480" w:after="240" w:line="360" w:lineRule="auto"/>
        <w:ind w:left="5760" w:right="288" w:firstLine="720"/>
        <w:rPr>
          <w:rFonts w:ascii="Arial" w:hAnsi="Arial" w:cs="Arial"/>
          <w:szCs w:val="24"/>
        </w:rPr>
      </w:pPr>
      <w:r w:rsidRPr="00605B8A">
        <w:rPr>
          <w:rFonts w:ascii="Arial" w:hAnsi="Arial" w:cs="Arial"/>
          <w:szCs w:val="24"/>
        </w:rPr>
        <w:t xml:space="preserve">Purchasing cost </w:t>
      </w:r>
      <w:r w:rsidRPr="00605B8A">
        <w:rPr>
          <w:rFonts w:ascii="Arial" w:hAnsi="Arial" w:cs="Arial"/>
          <w:bCs/>
          <w:szCs w:val="24"/>
        </w:rPr>
        <w:t>analysis</w:t>
      </w:r>
    </w:p>
    <w:p w:rsidR="00CB73DE" w:rsidRPr="00605B8A" w:rsidRDefault="001E73DF" w:rsidP="00605B8A">
      <w:pPr>
        <w:spacing w:line="360" w:lineRule="auto"/>
        <w:rPr>
          <w:rFonts w:ascii="Arial" w:hAnsi="Arial" w:cs="Arial"/>
          <w:szCs w:val="24"/>
          <w:bdr w:val="none" w:sz="0" w:space="0" w:color="auto" w:frame="1"/>
        </w:rPr>
      </w:pPr>
      <w:r w:rsidRPr="00605B8A">
        <w:rPr>
          <w:rFonts w:ascii="Arial" w:hAnsi="Arial" w:cs="Arial"/>
          <w:szCs w:val="24"/>
        </w:rPr>
        <w:br/>
      </w:r>
      <w:r w:rsidR="00CB73DE" w:rsidRPr="00605B8A">
        <w:rPr>
          <w:rFonts w:ascii="Arial" w:hAnsi="Arial" w:cs="Arial"/>
          <w:szCs w:val="24"/>
          <w:bdr w:val="none" w:sz="0" w:space="0" w:color="auto" w:frame="1"/>
        </w:rPr>
        <w:t xml:space="preserve">Zara's principle methodology is to give a quick response to complete customer requests and envision customer drifts through information innovation and HR. It works on the preface of genuine in reverse combination, working its methods from the top customer every one of the methods back to the delivering and appropriation. It guarantees a dreadfully tight administration of generation through direct and viable IT frameworks also as a high specialized school appropriation focus (DC.) It understands value change on its essential things for generation and conjointly time change as far as speed to attachment of its design things making utilization of innovation. Zara uniquely crafted to patterns and varieties crosswise over business sectors by connecting as often as possible with the shop administrators abuse the individual coordinator and telephone frameworks to incite reports on customer input, form sense and so forth the motivation behind Deal framework (POS) inside the store PCs conjointly gave significant deals learning to the circulation focus that had a portable trailing framework that docked hanging garments in satisfactory bar coded zones. the different garments got Stock Keeping Units (SKU's) and requests were set from the hand-held PCs inside the stores twofold consistently or a great deal of, to the circulation focus wherever, if express things were quickly given. Area choices were made on </w:t>
      </w:r>
      <w:proofErr w:type="gramStart"/>
      <w:r w:rsidR="00CB73DE" w:rsidRPr="00605B8A">
        <w:rPr>
          <w:rFonts w:ascii="Arial" w:hAnsi="Arial" w:cs="Arial"/>
          <w:szCs w:val="24"/>
          <w:bdr w:val="none" w:sz="0" w:space="0" w:color="auto" w:frame="1"/>
        </w:rPr>
        <w:t>the introduce</w:t>
      </w:r>
      <w:proofErr w:type="gramEnd"/>
      <w:r w:rsidR="00CB73DE" w:rsidRPr="00605B8A">
        <w:rPr>
          <w:rFonts w:ascii="Arial" w:hAnsi="Arial" w:cs="Arial"/>
          <w:szCs w:val="24"/>
          <w:bdr w:val="none" w:sz="0" w:space="0" w:color="auto" w:frame="1"/>
        </w:rPr>
        <w:t xml:space="preserve"> of authentic deals levels and diverse concerns. Once the requests were affirmed, the stockroom issued records for conveyance to the stores. Zara style bunches half-track customer inclinations and utilized deals information like deals examination, store patterns and stock life cycle information from the shop chiefs, upheld </w:t>
      </w:r>
      <w:proofErr w:type="gramStart"/>
      <w:r w:rsidR="00CB73DE" w:rsidRPr="00605B8A">
        <w:rPr>
          <w:rFonts w:ascii="Arial" w:hAnsi="Arial" w:cs="Arial"/>
          <w:szCs w:val="24"/>
          <w:bdr w:val="none" w:sz="0" w:space="0" w:color="auto" w:frame="1"/>
        </w:rPr>
        <w:t>an</w:t>
      </w:r>
      <w:proofErr w:type="gramEnd"/>
      <w:r w:rsidR="00CB73DE" w:rsidRPr="00605B8A">
        <w:rPr>
          <w:rFonts w:ascii="Arial" w:hAnsi="Arial" w:cs="Arial"/>
          <w:szCs w:val="24"/>
          <w:bdr w:val="none" w:sz="0" w:space="0" w:color="auto" w:frame="1"/>
        </w:rPr>
        <w:t xml:space="preserve"> utilization information framework to transmit rehash orders and new styles to inside/outside providers and along these lines the DC. </w:t>
      </w:r>
      <w:proofErr w:type="gramStart"/>
      <w:r w:rsidR="00CB73DE" w:rsidRPr="00605B8A">
        <w:rPr>
          <w:rFonts w:ascii="Arial" w:hAnsi="Arial" w:cs="Arial"/>
          <w:szCs w:val="24"/>
          <w:bdr w:val="none" w:sz="0" w:space="0" w:color="auto" w:frame="1"/>
        </w:rPr>
        <w:t>the</w:t>
      </w:r>
      <w:proofErr w:type="gramEnd"/>
      <w:r w:rsidR="00CB73DE" w:rsidRPr="00605B8A">
        <w:rPr>
          <w:rFonts w:ascii="Arial" w:hAnsi="Arial" w:cs="Arial"/>
          <w:szCs w:val="24"/>
          <w:bdr w:val="none" w:sz="0" w:space="0" w:color="auto" w:frame="1"/>
        </w:rPr>
        <w:t xml:space="preserve"> look bunches subsequently spanned showcasing and in this manner the backend of the get together strategy and that they built up the best possible stock inside the season to satisfy customer requests. Zara's improvement bunches went to design admissions and shows to decipher the latest regular patterns into the styles. Thus, a great speedy rate of operational responsiveness to clients was kept up and in this manner the DC was a considerable measure of a region to stock than basically for capacity.</w:t>
      </w:r>
    </w:p>
    <w:p w:rsidR="001E73DF" w:rsidRPr="00605B8A" w:rsidRDefault="001E73DF" w:rsidP="00605B8A">
      <w:pPr>
        <w:suppressLineNumbers/>
        <w:spacing w:before="480" w:after="240" w:line="360" w:lineRule="auto"/>
        <w:ind w:right="288"/>
        <w:rPr>
          <w:rFonts w:ascii="Arial" w:hAnsi="Arial" w:cs="Arial"/>
          <w:szCs w:val="24"/>
        </w:rPr>
      </w:pPr>
      <w:r w:rsidRPr="00605B8A">
        <w:rPr>
          <w:rFonts w:ascii="Arial" w:hAnsi="Arial" w:cs="Arial"/>
          <w:szCs w:val="24"/>
        </w:rPr>
        <w:br/>
      </w:r>
    </w:p>
    <w:p w:rsidR="001E73DF" w:rsidRPr="00605B8A" w:rsidRDefault="001E73DF" w:rsidP="00605B8A">
      <w:pPr>
        <w:suppressLineNumbers/>
        <w:spacing w:before="480" w:after="240" w:line="360" w:lineRule="auto"/>
        <w:ind w:right="288"/>
        <w:rPr>
          <w:rFonts w:ascii="Arial" w:hAnsi="Arial" w:cs="Arial"/>
          <w:szCs w:val="24"/>
        </w:rPr>
      </w:pPr>
      <w:r w:rsidRPr="00605B8A">
        <w:rPr>
          <w:rFonts w:ascii="Arial" w:hAnsi="Arial" w:cs="Arial"/>
          <w:szCs w:val="24"/>
        </w:rPr>
        <w:t>Technology</w:t>
      </w:r>
    </w:p>
    <w:p w:rsidR="009E3BEF" w:rsidRPr="00605B8A" w:rsidRDefault="00DB4401" w:rsidP="00605B8A">
      <w:pPr>
        <w:suppressLineNumbers/>
        <w:spacing w:before="480" w:after="240" w:line="360" w:lineRule="auto"/>
        <w:ind w:right="288"/>
        <w:rPr>
          <w:rFonts w:ascii="Arial" w:hAnsi="Arial" w:cs="Arial"/>
          <w:szCs w:val="24"/>
          <w:bdr w:val="none" w:sz="0" w:space="0" w:color="auto" w:frame="1"/>
        </w:rPr>
      </w:pPr>
      <w:r w:rsidRPr="00605B8A">
        <w:rPr>
          <w:rFonts w:ascii="Arial" w:hAnsi="Arial" w:cs="Arial"/>
          <w:szCs w:val="24"/>
          <w:bdr w:val="none" w:sz="0" w:space="0" w:color="auto" w:frame="1"/>
        </w:rPr>
        <w:t xml:space="preserve">Technology conjointly helped keep Zara's prices in check. By mistreatment the POS systems future computers, hand-held personal organizer devices for store managers and phone systems, correct data relating to orders needed were transmitted to the DC. The SKU's ensured accuracy in terms of that merchandise required to be created and in what quantities and therefore the DC's might use all this data and feedback from the look groups to form orders of the proper amount of every reasonably product. Thus, inventory prices were terribly low, runs were restricted and production prices were maintained at terribly manageable levels in spite of the massive range of recent things that ar incessantly created. Zara's factories were conjointly heavily machine-controlled, </w:t>
      </w:r>
      <w:proofErr w:type="gramStart"/>
      <w:r w:rsidRPr="00605B8A">
        <w:rPr>
          <w:rFonts w:ascii="Arial" w:hAnsi="Arial" w:cs="Arial"/>
          <w:szCs w:val="24"/>
          <w:bdr w:val="none" w:sz="0" w:space="0" w:color="auto" w:frame="1"/>
        </w:rPr>
        <w:t>specialized</w:t>
      </w:r>
      <w:proofErr w:type="gramEnd"/>
      <w:r w:rsidRPr="00605B8A">
        <w:rPr>
          <w:rFonts w:ascii="Arial" w:hAnsi="Arial" w:cs="Arial"/>
          <w:szCs w:val="24"/>
          <w:bdr w:val="none" w:sz="0" w:space="0" w:color="auto" w:frame="1"/>
        </w:rPr>
        <w:t xml:space="preserve"> by garment sort and centered on the capital intensive elements of the assembly method, like pattern style and cutting similarly as final finishing and scrutiny. A 'Just-in-time' system was put in together with Toyota in these factories and this helped in quicker completion of labor and dominant of prices through continuous improvement processes.</w:t>
      </w:r>
      <w:r w:rsidRPr="00605B8A">
        <w:rPr>
          <w:rFonts w:ascii="Arial" w:hAnsi="Arial" w:cs="Arial"/>
          <w:szCs w:val="24"/>
          <w:bdr w:val="none" w:sz="0" w:space="0" w:color="auto" w:frame="1"/>
        </w:rPr>
        <w:br/>
        <w:t>Management data system technology plays a vital role in Zara's client responsiveness and price management measures.</w:t>
      </w:r>
    </w:p>
    <w:p w:rsidR="001E73DF" w:rsidRPr="00605B8A" w:rsidRDefault="001E73DF" w:rsidP="00605B8A">
      <w:pPr>
        <w:suppressLineNumbers/>
        <w:spacing w:before="480" w:after="240" w:line="360" w:lineRule="auto"/>
        <w:ind w:right="288"/>
        <w:rPr>
          <w:rFonts w:ascii="Arial" w:hAnsi="Arial" w:cs="Arial"/>
          <w:szCs w:val="24"/>
        </w:rPr>
      </w:pPr>
      <w:r w:rsidRPr="00605B8A">
        <w:rPr>
          <w:rFonts w:ascii="Arial" w:hAnsi="Arial" w:cs="Arial"/>
          <w:szCs w:val="24"/>
        </w:rPr>
        <w:br/>
      </w:r>
      <w:r w:rsidRPr="00605B8A">
        <w:rPr>
          <w:rFonts w:ascii="Arial" w:hAnsi="Arial" w:cs="Arial"/>
          <w:szCs w:val="24"/>
        </w:rPr>
        <w:br/>
      </w:r>
    </w:p>
    <w:p w:rsidR="003D19DD" w:rsidRPr="00605B8A" w:rsidRDefault="003D19DD" w:rsidP="00605B8A">
      <w:pPr>
        <w:suppressLineNumbers/>
        <w:spacing w:before="480" w:after="240" w:line="360" w:lineRule="auto"/>
        <w:ind w:right="288"/>
        <w:rPr>
          <w:rFonts w:ascii="Arial" w:hAnsi="Arial" w:cs="Arial"/>
          <w:szCs w:val="24"/>
        </w:rPr>
      </w:pPr>
      <w:r w:rsidRPr="00605B8A">
        <w:rPr>
          <w:rFonts w:ascii="Arial" w:hAnsi="Arial" w:cs="Arial"/>
          <w:szCs w:val="24"/>
        </w:rPr>
        <w:tab/>
      </w:r>
      <w:r w:rsidRPr="00605B8A">
        <w:rPr>
          <w:rFonts w:ascii="Arial" w:hAnsi="Arial" w:cs="Arial"/>
          <w:szCs w:val="24"/>
        </w:rPr>
        <w:tab/>
      </w:r>
      <w:r w:rsidRPr="00605B8A">
        <w:rPr>
          <w:rFonts w:ascii="Arial" w:hAnsi="Arial" w:cs="Arial"/>
          <w:szCs w:val="24"/>
        </w:rPr>
        <w:tab/>
      </w:r>
      <w:r w:rsidRPr="00605B8A">
        <w:rPr>
          <w:rFonts w:ascii="Arial" w:hAnsi="Arial" w:cs="Arial"/>
          <w:szCs w:val="24"/>
        </w:rPr>
        <w:tab/>
      </w:r>
      <w:r w:rsidRPr="00605B8A">
        <w:rPr>
          <w:rFonts w:ascii="Arial" w:hAnsi="Arial" w:cs="Arial"/>
          <w:szCs w:val="24"/>
        </w:rPr>
        <w:tab/>
      </w:r>
      <w:r w:rsidRPr="00605B8A">
        <w:rPr>
          <w:rFonts w:ascii="Arial" w:hAnsi="Arial" w:cs="Arial"/>
          <w:szCs w:val="24"/>
        </w:rPr>
        <w:tab/>
      </w:r>
      <w:r w:rsidRPr="00605B8A">
        <w:rPr>
          <w:rFonts w:ascii="Arial" w:hAnsi="Arial" w:cs="Arial"/>
          <w:szCs w:val="24"/>
        </w:rPr>
        <w:tab/>
      </w:r>
      <w:r w:rsidRPr="00605B8A">
        <w:rPr>
          <w:rFonts w:ascii="Arial" w:hAnsi="Arial" w:cs="Arial"/>
          <w:szCs w:val="24"/>
        </w:rPr>
        <w:tab/>
      </w:r>
      <w:r w:rsidRPr="00605B8A">
        <w:rPr>
          <w:rFonts w:ascii="Arial" w:hAnsi="Arial" w:cs="Arial"/>
          <w:szCs w:val="24"/>
        </w:rPr>
        <w:tab/>
        <w:t>Conclusion</w:t>
      </w:r>
    </w:p>
    <w:p w:rsidR="00EE1D9B" w:rsidRPr="00605B8A" w:rsidRDefault="00AC062D" w:rsidP="00605B8A">
      <w:pPr>
        <w:suppressLineNumbers/>
        <w:spacing w:before="480" w:after="240" w:line="360" w:lineRule="auto"/>
        <w:ind w:right="288"/>
        <w:rPr>
          <w:rFonts w:ascii="Arial" w:hAnsi="Arial" w:cs="Arial"/>
          <w:szCs w:val="24"/>
        </w:rPr>
      </w:pPr>
      <w:r w:rsidRPr="00605B8A">
        <w:rPr>
          <w:rFonts w:ascii="Arial" w:hAnsi="Arial" w:cs="Arial"/>
          <w:szCs w:val="24"/>
          <w:bdr w:val="none" w:sz="0" w:space="0" w:color="auto" w:frame="1"/>
        </w:rPr>
        <w:t xml:space="preserve">Albeit the greater </w:t>
      </w:r>
      <w:r w:rsidR="009E71B0" w:rsidRPr="00605B8A">
        <w:rPr>
          <w:rFonts w:ascii="Arial" w:hAnsi="Arial" w:cs="Arial"/>
          <w:szCs w:val="24"/>
          <w:bdr w:val="none" w:sz="0" w:space="0" w:color="auto" w:frame="1"/>
        </w:rPr>
        <w:t>parts of its providers are</w:t>
      </w:r>
      <w:r w:rsidRPr="00605B8A">
        <w:rPr>
          <w:rFonts w:ascii="Arial" w:hAnsi="Arial" w:cs="Arial"/>
          <w:szCs w:val="24"/>
          <w:bdr w:val="none" w:sz="0" w:space="0" w:color="auto" w:frame="1"/>
        </w:rPr>
        <w:t xml:space="preserve"> close Spain, around 50 countries supply the stock to make completed merchandise of Zara. All need to keep up some sort of commitments which are social and characteristic. Inditex's Procedure and Plan for an unfaltering and supportable generation arrange 2014-2018, which helps into the Gathering's work of the store organize. Zara's ICT helps their buying, stock and HR upkeep and to accomplish organization targets and keep up their commitments. ICT reasons correspondingly to how execution in a between association setting can be expanded. The retail association passes on in vogue and in Vogue numbers cooked for different tastes through a controlled and joined process. Zara's system is to give a quick response to complete customer requests and suspect customer inclines through information innovation and HR. It guarantees a horrendously tight administration of generation through direct and powerful IT frameworks likewise as a high specialized school circulation focus (DC.). Innovation held Zara's costs under tight restraints. By abuse the POS frameworks future PCs, hand-held individual coordinator gadgets for store administrators and telephone frameworks, amend information identifying with requests required were transmitted to the DC.</w:t>
      </w:r>
    </w:p>
    <w:p w:rsidR="00F52A10" w:rsidRPr="00605B8A" w:rsidRDefault="00F52A10" w:rsidP="00605B8A">
      <w:pPr>
        <w:pStyle w:val="Heading2"/>
        <w:spacing w:line="360" w:lineRule="auto"/>
        <w:rPr>
          <w:rFonts w:ascii="Arial" w:hAnsi="Arial" w:cs="Arial"/>
          <w:i w:val="0"/>
          <w:szCs w:val="24"/>
        </w:rPr>
      </w:pPr>
    </w:p>
    <w:p w:rsidR="00B454B7" w:rsidRPr="00605B8A" w:rsidRDefault="00B454B7" w:rsidP="00605B8A">
      <w:pPr>
        <w:pStyle w:val="Heading1"/>
        <w:spacing w:line="360" w:lineRule="auto"/>
        <w:rPr>
          <w:rFonts w:ascii="Arial" w:hAnsi="Arial" w:cs="Arial"/>
          <w:szCs w:val="24"/>
        </w:rPr>
      </w:pPr>
      <w:r w:rsidRPr="00605B8A">
        <w:rPr>
          <w:rFonts w:ascii="Arial" w:hAnsi="Arial" w:cs="Arial"/>
          <w:szCs w:val="24"/>
        </w:rPr>
        <w:br w:type="page"/>
        <w:t>References</w:t>
      </w:r>
    </w:p>
    <w:tbl>
      <w:tblPr>
        <w:tblW w:w="0" w:type="auto"/>
        <w:tblCellSpacing w:w="15" w:type="dxa"/>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9069"/>
      </w:tblGrid>
      <w:tr w:rsidR="00605B8A" w:rsidRPr="00605B8A" w:rsidTr="00D069EB">
        <w:trPr>
          <w:tblCellSpacing w:w="15" w:type="dxa"/>
        </w:trPr>
        <w:tc>
          <w:tcPr>
            <w:tcW w:w="0" w:type="auto"/>
            <w:shd w:val="clear" w:color="auto" w:fill="FFFFFF"/>
            <w:tcMar>
              <w:top w:w="15" w:type="dxa"/>
              <w:left w:w="15" w:type="dxa"/>
              <w:bottom w:w="225" w:type="dxa"/>
              <w:right w:w="15" w:type="dxa"/>
            </w:tcMar>
            <w:vAlign w:val="center"/>
            <w:hideMark/>
          </w:tcPr>
          <w:p w:rsidR="00BA11CD" w:rsidRPr="00605B8A" w:rsidRDefault="00BA11CD" w:rsidP="00605B8A">
            <w:pPr>
              <w:spacing w:line="360" w:lineRule="auto"/>
              <w:rPr>
                <w:rFonts w:ascii="Arial" w:hAnsi="Arial" w:cs="Arial"/>
                <w:szCs w:val="24"/>
              </w:rPr>
            </w:pPr>
          </w:p>
        </w:tc>
        <w:tc>
          <w:tcPr>
            <w:tcW w:w="0" w:type="auto"/>
            <w:shd w:val="clear" w:color="auto" w:fill="FFFFFF"/>
            <w:tcMar>
              <w:top w:w="15" w:type="dxa"/>
              <w:left w:w="15" w:type="dxa"/>
              <w:bottom w:w="225" w:type="dxa"/>
              <w:right w:w="15" w:type="dxa"/>
            </w:tcMar>
            <w:hideMark/>
          </w:tcPr>
          <w:p w:rsidR="00BA11CD" w:rsidRPr="00605B8A" w:rsidRDefault="00A03579" w:rsidP="00605B8A">
            <w:pPr>
              <w:spacing w:line="360" w:lineRule="auto"/>
              <w:rPr>
                <w:rFonts w:ascii="Arial" w:hAnsi="Arial" w:cs="Arial"/>
                <w:szCs w:val="24"/>
              </w:rPr>
            </w:pPr>
            <w:proofErr w:type="gramStart"/>
            <w:r w:rsidRPr="00605B8A">
              <w:rPr>
                <w:rFonts w:ascii="Arial" w:hAnsi="Arial" w:cs="Arial"/>
                <w:szCs w:val="24"/>
              </w:rPr>
              <w:t>1.</w:t>
            </w:r>
            <w:r w:rsidR="00BA11CD" w:rsidRPr="00605B8A">
              <w:rPr>
                <w:rFonts w:ascii="Arial" w:hAnsi="Arial" w:cs="Arial"/>
                <w:szCs w:val="24"/>
              </w:rPr>
              <w:t>Abbott</w:t>
            </w:r>
            <w:proofErr w:type="gramEnd"/>
            <w:r w:rsidR="00BA11CD" w:rsidRPr="00605B8A">
              <w:rPr>
                <w:rFonts w:ascii="Arial" w:hAnsi="Arial" w:cs="Arial"/>
                <w:szCs w:val="24"/>
              </w:rPr>
              <w:t xml:space="preserve">, A. (1991). The future of professions: occupation and expertise in the age of organization. In P. S. Tolbert, &amp; S. R. Barley (Eds.), Research in the sociology of organizations (Vol 8, pp. 17–42). Greenwich, CT: JAI Press.  </w:t>
            </w:r>
          </w:p>
        </w:tc>
      </w:tr>
      <w:tr w:rsidR="00605B8A" w:rsidRPr="00605B8A" w:rsidTr="00D069EB">
        <w:trPr>
          <w:tblCellSpacing w:w="15" w:type="dxa"/>
        </w:trPr>
        <w:tc>
          <w:tcPr>
            <w:tcW w:w="0" w:type="auto"/>
            <w:shd w:val="clear" w:color="auto" w:fill="FFFFFF"/>
            <w:tcMar>
              <w:top w:w="15" w:type="dxa"/>
              <w:left w:w="15" w:type="dxa"/>
              <w:bottom w:w="225" w:type="dxa"/>
              <w:right w:w="15" w:type="dxa"/>
            </w:tcMar>
            <w:vAlign w:val="center"/>
            <w:hideMark/>
          </w:tcPr>
          <w:p w:rsidR="00BA11CD" w:rsidRPr="00605B8A" w:rsidRDefault="00BA11CD" w:rsidP="00605B8A">
            <w:pPr>
              <w:spacing w:line="360" w:lineRule="auto"/>
              <w:rPr>
                <w:rFonts w:ascii="Arial" w:hAnsi="Arial" w:cs="Arial"/>
                <w:szCs w:val="24"/>
              </w:rPr>
            </w:pPr>
          </w:p>
        </w:tc>
        <w:tc>
          <w:tcPr>
            <w:tcW w:w="0" w:type="auto"/>
            <w:shd w:val="clear" w:color="auto" w:fill="FFFFFF"/>
            <w:tcMar>
              <w:top w:w="15" w:type="dxa"/>
              <w:left w:w="15" w:type="dxa"/>
              <w:bottom w:w="225" w:type="dxa"/>
              <w:right w:w="15" w:type="dxa"/>
            </w:tcMar>
            <w:hideMark/>
          </w:tcPr>
          <w:p w:rsidR="00BA11CD" w:rsidRPr="00605B8A" w:rsidRDefault="00A03579" w:rsidP="00605B8A">
            <w:pPr>
              <w:spacing w:line="360" w:lineRule="auto"/>
              <w:rPr>
                <w:rFonts w:ascii="Arial" w:hAnsi="Arial" w:cs="Arial"/>
                <w:szCs w:val="24"/>
              </w:rPr>
            </w:pPr>
            <w:proofErr w:type="gramStart"/>
            <w:r w:rsidRPr="00605B8A">
              <w:rPr>
                <w:rFonts w:ascii="Arial" w:hAnsi="Arial" w:cs="Arial"/>
                <w:szCs w:val="24"/>
              </w:rPr>
              <w:t>2.</w:t>
            </w:r>
            <w:r w:rsidR="00BA11CD" w:rsidRPr="00605B8A">
              <w:rPr>
                <w:rFonts w:ascii="Arial" w:hAnsi="Arial" w:cs="Arial"/>
                <w:szCs w:val="24"/>
              </w:rPr>
              <w:t>Aiken</w:t>
            </w:r>
            <w:proofErr w:type="gramEnd"/>
            <w:r w:rsidR="00BA11CD" w:rsidRPr="00605B8A">
              <w:rPr>
                <w:rFonts w:ascii="Arial" w:hAnsi="Arial" w:cs="Arial"/>
                <w:szCs w:val="24"/>
              </w:rPr>
              <w:t xml:space="preserve">, M., Bacharach, S. B., &amp; French, J. L. (1980). Organizational structure, work process, and proposal making in administrative bureaucracies. Academy of Management Journal, 23, 631–652.  </w:t>
            </w:r>
          </w:p>
        </w:tc>
      </w:tr>
      <w:tr w:rsidR="00605B8A" w:rsidRPr="00605B8A" w:rsidTr="00D069EB">
        <w:trPr>
          <w:tblCellSpacing w:w="15" w:type="dxa"/>
        </w:trPr>
        <w:tc>
          <w:tcPr>
            <w:tcW w:w="0" w:type="auto"/>
            <w:shd w:val="clear" w:color="auto" w:fill="FFFFFF"/>
            <w:tcMar>
              <w:top w:w="15" w:type="dxa"/>
              <w:left w:w="15" w:type="dxa"/>
              <w:bottom w:w="225" w:type="dxa"/>
              <w:right w:w="15" w:type="dxa"/>
            </w:tcMar>
            <w:vAlign w:val="center"/>
            <w:hideMark/>
          </w:tcPr>
          <w:p w:rsidR="00BA11CD" w:rsidRPr="00605B8A" w:rsidRDefault="00BA11CD" w:rsidP="00605B8A">
            <w:pPr>
              <w:spacing w:line="360" w:lineRule="auto"/>
              <w:rPr>
                <w:rFonts w:ascii="Arial" w:hAnsi="Arial" w:cs="Arial"/>
                <w:szCs w:val="24"/>
              </w:rPr>
            </w:pPr>
          </w:p>
        </w:tc>
        <w:tc>
          <w:tcPr>
            <w:tcW w:w="0" w:type="auto"/>
            <w:shd w:val="clear" w:color="auto" w:fill="FFFFFF"/>
            <w:tcMar>
              <w:top w:w="15" w:type="dxa"/>
              <w:left w:w="15" w:type="dxa"/>
              <w:bottom w:w="225" w:type="dxa"/>
              <w:right w:w="15" w:type="dxa"/>
            </w:tcMar>
            <w:hideMark/>
          </w:tcPr>
          <w:p w:rsidR="00A03579" w:rsidRPr="00605B8A" w:rsidRDefault="00A03579" w:rsidP="00605B8A">
            <w:pPr>
              <w:spacing w:line="360" w:lineRule="auto"/>
              <w:rPr>
                <w:rFonts w:ascii="Arial" w:hAnsi="Arial" w:cs="Arial"/>
                <w:szCs w:val="24"/>
              </w:rPr>
            </w:pPr>
            <w:proofErr w:type="gramStart"/>
            <w:r w:rsidRPr="00605B8A">
              <w:rPr>
                <w:rFonts w:ascii="Arial" w:hAnsi="Arial" w:cs="Arial"/>
                <w:szCs w:val="24"/>
              </w:rPr>
              <w:t>3.</w:t>
            </w:r>
            <w:r w:rsidR="00BA11CD" w:rsidRPr="00605B8A">
              <w:rPr>
                <w:rFonts w:ascii="Arial" w:hAnsi="Arial" w:cs="Arial"/>
                <w:szCs w:val="24"/>
              </w:rPr>
              <w:t>Alvari</w:t>
            </w:r>
            <w:proofErr w:type="gramEnd"/>
            <w:r w:rsidR="00BA11CD" w:rsidRPr="00605B8A">
              <w:rPr>
                <w:rFonts w:ascii="Arial" w:hAnsi="Arial" w:cs="Arial"/>
                <w:szCs w:val="24"/>
              </w:rPr>
              <w:t>, M., Yoo, Y., &amp; Vogel, D. R. (1997). Using information technology to add value to management education. Academy of Management Journal, 40 (6), 1310–1333. </w:t>
            </w:r>
          </w:p>
          <w:p w:rsidR="00A03579" w:rsidRPr="00605B8A" w:rsidRDefault="00A03579" w:rsidP="00605B8A">
            <w:pPr>
              <w:spacing w:line="360" w:lineRule="auto"/>
              <w:rPr>
                <w:rFonts w:ascii="Arial" w:hAnsi="Arial" w:cs="Arial"/>
                <w:szCs w:val="24"/>
              </w:rPr>
            </w:pPr>
          </w:p>
          <w:p w:rsidR="00A03579" w:rsidRPr="00605B8A" w:rsidRDefault="00A03579" w:rsidP="00605B8A">
            <w:pPr>
              <w:spacing w:line="360" w:lineRule="auto"/>
              <w:rPr>
                <w:rFonts w:ascii="Arial" w:hAnsi="Arial" w:cs="Arial"/>
                <w:szCs w:val="24"/>
              </w:rPr>
            </w:pPr>
            <w:r w:rsidRPr="00605B8A">
              <w:rPr>
                <w:rFonts w:ascii="Arial" w:hAnsi="Arial" w:cs="Arial"/>
                <w:szCs w:val="24"/>
              </w:rPr>
              <w:t xml:space="preserve">4. </w:t>
            </w:r>
            <w:hyperlink r:id="rId9" w:history="1">
              <w:r w:rsidRPr="00605B8A">
                <w:rPr>
                  <w:rStyle w:val="Hyperlink"/>
                  <w:rFonts w:ascii="Arial" w:hAnsi="Arial" w:cs="Arial"/>
                  <w:color w:val="auto"/>
                  <w:szCs w:val="24"/>
                </w:rPr>
                <w:t>http://blog.scmglobe.com/</w:t>
              </w:r>
            </w:hyperlink>
          </w:p>
          <w:p w:rsidR="00A03579" w:rsidRPr="00605B8A" w:rsidRDefault="00A03579" w:rsidP="00605B8A">
            <w:pPr>
              <w:spacing w:line="360" w:lineRule="auto"/>
              <w:rPr>
                <w:rFonts w:ascii="Arial" w:hAnsi="Arial" w:cs="Arial"/>
                <w:szCs w:val="24"/>
              </w:rPr>
            </w:pPr>
          </w:p>
          <w:p w:rsidR="006464AC" w:rsidRPr="00605B8A" w:rsidRDefault="00A03579" w:rsidP="00605B8A">
            <w:pPr>
              <w:spacing w:line="360" w:lineRule="auto"/>
              <w:rPr>
                <w:rFonts w:ascii="Arial" w:hAnsi="Arial" w:cs="Arial"/>
                <w:szCs w:val="24"/>
              </w:rPr>
            </w:pPr>
            <w:r w:rsidRPr="00605B8A">
              <w:rPr>
                <w:rFonts w:ascii="Arial" w:hAnsi="Arial" w:cs="Arial"/>
                <w:szCs w:val="24"/>
              </w:rPr>
              <w:t>5.</w:t>
            </w:r>
            <w:hyperlink r:id="rId10" w:history="1">
              <w:r w:rsidR="006464AC" w:rsidRPr="00605B8A">
                <w:rPr>
                  <w:rStyle w:val="Hyperlink"/>
                  <w:rFonts w:ascii="Arial" w:hAnsi="Arial" w:cs="Arial"/>
                  <w:color w:val="auto"/>
                  <w:szCs w:val="24"/>
                </w:rPr>
                <w:t>http://www.schain24.com</w:t>
              </w:r>
            </w:hyperlink>
          </w:p>
          <w:p w:rsidR="006464AC" w:rsidRPr="00605B8A" w:rsidRDefault="006464AC" w:rsidP="00605B8A">
            <w:pPr>
              <w:spacing w:line="360" w:lineRule="auto"/>
              <w:rPr>
                <w:rFonts w:ascii="Arial" w:hAnsi="Arial" w:cs="Arial"/>
                <w:szCs w:val="24"/>
              </w:rPr>
            </w:pPr>
          </w:p>
          <w:p w:rsidR="006464AC" w:rsidRPr="00605B8A" w:rsidRDefault="006464AC" w:rsidP="00605B8A">
            <w:pPr>
              <w:spacing w:line="360" w:lineRule="auto"/>
              <w:rPr>
                <w:rFonts w:ascii="Arial" w:hAnsi="Arial" w:cs="Arial"/>
                <w:szCs w:val="24"/>
              </w:rPr>
            </w:pPr>
            <w:r w:rsidRPr="00605B8A">
              <w:rPr>
                <w:rFonts w:ascii="Arial" w:hAnsi="Arial" w:cs="Arial"/>
                <w:szCs w:val="24"/>
              </w:rPr>
              <w:t>6.</w:t>
            </w:r>
            <w:r w:rsidR="00085E69" w:rsidRPr="00605B8A">
              <w:rPr>
                <w:rFonts w:ascii="Arial" w:hAnsi="Arial" w:cs="Arial"/>
                <w:szCs w:val="24"/>
              </w:rPr>
              <w:t xml:space="preserve"> </w:t>
            </w:r>
            <w:hyperlink r:id="rId11" w:history="1">
              <w:r w:rsidR="00085E69" w:rsidRPr="00605B8A">
                <w:rPr>
                  <w:rStyle w:val="Hyperlink"/>
                  <w:rFonts w:ascii="Arial" w:hAnsi="Arial" w:cs="Arial"/>
                  <w:color w:val="auto"/>
                  <w:szCs w:val="24"/>
                </w:rPr>
                <w:t>https://www.inditex.com/sustainability/environment/logistics</w:t>
              </w:r>
            </w:hyperlink>
          </w:p>
          <w:p w:rsidR="005729C9" w:rsidRPr="00605B8A" w:rsidRDefault="005729C9" w:rsidP="00605B8A">
            <w:pPr>
              <w:spacing w:line="360" w:lineRule="auto"/>
              <w:rPr>
                <w:rFonts w:ascii="Arial" w:hAnsi="Arial" w:cs="Arial"/>
                <w:szCs w:val="24"/>
              </w:rPr>
            </w:pPr>
          </w:p>
          <w:p w:rsidR="005729C9" w:rsidRPr="00605B8A" w:rsidRDefault="005729C9" w:rsidP="00605B8A">
            <w:pPr>
              <w:spacing w:line="360" w:lineRule="auto"/>
              <w:rPr>
                <w:rFonts w:ascii="Arial" w:hAnsi="Arial" w:cs="Arial"/>
                <w:szCs w:val="24"/>
              </w:rPr>
            </w:pPr>
            <w:r w:rsidRPr="00605B8A">
              <w:rPr>
                <w:rFonts w:ascii="Arial" w:hAnsi="Arial" w:cs="Arial"/>
                <w:szCs w:val="24"/>
              </w:rPr>
              <w:t>7.</w:t>
            </w:r>
            <w:r w:rsidR="00245A6D" w:rsidRPr="00605B8A">
              <w:rPr>
                <w:rFonts w:ascii="Arial" w:hAnsi="Arial" w:cs="Arial"/>
                <w:szCs w:val="24"/>
              </w:rPr>
              <w:t xml:space="preserve"> </w:t>
            </w:r>
            <w:hyperlink r:id="rId12" w:history="1">
              <w:r w:rsidR="00245A6D" w:rsidRPr="00605B8A">
                <w:rPr>
                  <w:rStyle w:val="Hyperlink"/>
                  <w:rFonts w:ascii="Arial" w:hAnsi="Arial" w:cs="Arial"/>
                  <w:color w:val="auto"/>
                  <w:szCs w:val="24"/>
                </w:rPr>
                <w:t>https://www.forbes.com/sites/kevinomarah/2016/03/09/zara-uses-supply-chain-to-win-again/#7f1bc5ca1256</w:t>
              </w:r>
            </w:hyperlink>
          </w:p>
          <w:p w:rsidR="00B31221" w:rsidRPr="00605B8A" w:rsidRDefault="00B31221" w:rsidP="00605B8A">
            <w:pPr>
              <w:spacing w:line="360" w:lineRule="auto"/>
              <w:rPr>
                <w:rFonts w:ascii="Arial" w:hAnsi="Arial" w:cs="Arial"/>
                <w:szCs w:val="24"/>
              </w:rPr>
            </w:pPr>
          </w:p>
          <w:p w:rsidR="00B31221" w:rsidRPr="00605B8A" w:rsidRDefault="00B31221" w:rsidP="00605B8A">
            <w:pPr>
              <w:spacing w:line="360" w:lineRule="auto"/>
              <w:rPr>
                <w:rFonts w:ascii="Arial" w:hAnsi="Arial" w:cs="Arial"/>
                <w:szCs w:val="24"/>
              </w:rPr>
            </w:pPr>
            <w:r w:rsidRPr="00605B8A">
              <w:rPr>
                <w:rFonts w:ascii="Arial" w:hAnsi="Arial" w:cs="Arial"/>
                <w:szCs w:val="24"/>
              </w:rPr>
              <w:t xml:space="preserve">8. </w:t>
            </w:r>
            <w:hyperlink r:id="rId13" w:history="1">
              <w:r w:rsidRPr="00605B8A">
                <w:rPr>
                  <w:rStyle w:val="Hyperlink"/>
                  <w:rFonts w:ascii="Arial" w:hAnsi="Arial" w:cs="Arial"/>
                  <w:color w:val="auto"/>
                  <w:szCs w:val="24"/>
                </w:rPr>
                <w:t>https://www.zara.com/us/en/join-life/our-products-c841536.html</w:t>
              </w:r>
            </w:hyperlink>
          </w:p>
          <w:p w:rsidR="00B31221" w:rsidRPr="00605B8A" w:rsidRDefault="00B31221" w:rsidP="00605B8A">
            <w:pPr>
              <w:spacing w:line="360" w:lineRule="auto"/>
              <w:rPr>
                <w:rFonts w:ascii="Arial" w:hAnsi="Arial" w:cs="Arial"/>
                <w:szCs w:val="24"/>
              </w:rPr>
            </w:pPr>
          </w:p>
          <w:p w:rsidR="00B31221" w:rsidRPr="00605B8A" w:rsidRDefault="0025471E" w:rsidP="00605B8A">
            <w:pPr>
              <w:spacing w:line="360" w:lineRule="auto"/>
              <w:rPr>
                <w:rFonts w:ascii="Arial" w:hAnsi="Arial" w:cs="Arial"/>
                <w:szCs w:val="24"/>
              </w:rPr>
            </w:pPr>
            <w:r w:rsidRPr="00605B8A">
              <w:rPr>
                <w:rFonts w:ascii="Arial" w:hAnsi="Arial" w:cs="Arial"/>
                <w:szCs w:val="24"/>
              </w:rPr>
              <w:t>9</w:t>
            </w:r>
            <w:r w:rsidR="001A236B" w:rsidRPr="00605B8A">
              <w:rPr>
                <w:rFonts w:ascii="Arial" w:hAnsi="Arial" w:cs="Arial"/>
                <w:szCs w:val="24"/>
              </w:rPr>
              <w:t xml:space="preserve">. </w:t>
            </w:r>
            <w:hyperlink r:id="rId14" w:history="1">
              <w:r w:rsidR="001A236B" w:rsidRPr="00605B8A">
                <w:rPr>
                  <w:rStyle w:val="Hyperlink"/>
                  <w:rFonts w:ascii="Arial" w:hAnsi="Arial" w:cs="Arial"/>
                  <w:color w:val="auto"/>
                  <w:szCs w:val="24"/>
                </w:rPr>
                <w:t>https://theleadershipnetwork.com/article/supply-chain-management/zara-uniqlo-supply-chain</w:t>
              </w:r>
            </w:hyperlink>
          </w:p>
          <w:p w:rsidR="009239CE" w:rsidRPr="00605B8A" w:rsidRDefault="009239CE" w:rsidP="00605B8A">
            <w:pPr>
              <w:spacing w:line="360" w:lineRule="auto"/>
              <w:rPr>
                <w:rFonts w:ascii="Arial" w:hAnsi="Arial" w:cs="Arial"/>
                <w:szCs w:val="24"/>
              </w:rPr>
            </w:pPr>
          </w:p>
          <w:p w:rsidR="006464AC" w:rsidRPr="00605B8A" w:rsidRDefault="009239CE" w:rsidP="00605B8A">
            <w:pPr>
              <w:spacing w:line="360" w:lineRule="auto"/>
              <w:rPr>
                <w:rFonts w:ascii="Arial" w:hAnsi="Arial" w:cs="Arial"/>
                <w:szCs w:val="24"/>
              </w:rPr>
            </w:pPr>
            <w:r w:rsidRPr="00605B8A">
              <w:rPr>
                <w:rFonts w:ascii="Arial" w:hAnsi="Arial" w:cs="Arial"/>
                <w:szCs w:val="24"/>
              </w:rPr>
              <w:t>10.</w:t>
            </w:r>
            <w:hyperlink r:id="rId15" w:history="1">
              <w:r w:rsidR="00D069EB" w:rsidRPr="00605B8A">
                <w:rPr>
                  <w:rStyle w:val="Hyperlink"/>
                  <w:rFonts w:ascii="Arial" w:hAnsi="Arial" w:cs="Arial"/>
                  <w:color w:val="auto"/>
                  <w:szCs w:val="24"/>
                </w:rPr>
                <w:t>http://www.businessinsider.com/zaras-retail-strategy-is-winning-2015-6</w:t>
              </w:r>
            </w:hyperlink>
          </w:p>
          <w:p w:rsidR="00BA11CD" w:rsidRPr="00605B8A" w:rsidRDefault="00BA11CD" w:rsidP="00605B8A">
            <w:pPr>
              <w:spacing w:line="360" w:lineRule="auto"/>
              <w:rPr>
                <w:rFonts w:ascii="Arial" w:hAnsi="Arial" w:cs="Arial"/>
                <w:szCs w:val="24"/>
              </w:rPr>
            </w:pPr>
            <w:r w:rsidRPr="00605B8A">
              <w:rPr>
                <w:rFonts w:ascii="Arial" w:hAnsi="Arial" w:cs="Arial"/>
                <w:szCs w:val="24"/>
              </w:rPr>
              <w:t xml:space="preserve"> </w:t>
            </w:r>
          </w:p>
        </w:tc>
      </w:tr>
    </w:tbl>
    <w:p w:rsidR="00BA11CD" w:rsidRPr="00605B8A" w:rsidRDefault="00BA11CD" w:rsidP="00605B8A">
      <w:pPr>
        <w:pStyle w:val="BodyText"/>
        <w:spacing w:line="360" w:lineRule="auto"/>
        <w:rPr>
          <w:rFonts w:ascii="Arial" w:hAnsi="Arial" w:cs="Arial"/>
          <w:szCs w:val="24"/>
        </w:rPr>
      </w:pPr>
    </w:p>
    <w:p w:rsidR="001D5854" w:rsidRPr="00605B8A" w:rsidRDefault="001D5854" w:rsidP="00605B8A">
      <w:pPr>
        <w:spacing w:line="360" w:lineRule="auto"/>
        <w:rPr>
          <w:rFonts w:ascii="Arial" w:hAnsi="Arial" w:cs="Arial"/>
          <w:szCs w:val="24"/>
        </w:rPr>
      </w:pPr>
    </w:p>
    <w:sectPr w:rsidR="001D5854" w:rsidRPr="00605B8A" w:rsidSect="001D5854">
      <w:headerReference w:type="default" r:id="rId16"/>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CE9" w:rsidRDefault="00245CE9">
      <w:r>
        <w:separator/>
      </w:r>
    </w:p>
  </w:endnote>
  <w:endnote w:type="continuationSeparator" w:id="0">
    <w:p w:rsidR="00245CE9" w:rsidRDefault="00245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CE9" w:rsidRDefault="00245CE9">
      <w:r>
        <w:separator/>
      </w:r>
    </w:p>
  </w:footnote>
  <w:footnote w:type="continuationSeparator" w:id="0">
    <w:p w:rsidR="00245CE9" w:rsidRDefault="00245C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854" w:rsidRPr="001D5854" w:rsidRDefault="001D5854" w:rsidP="001D58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2DE"/>
    <w:rsid w:val="00012460"/>
    <w:rsid w:val="00012ACE"/>
    <w:rsid w:val="0004530B"/>
    <w:rsid w:val="0005557E"/>
    <w:rsid w:val="00083425"/>
    <w:rsid w:val="00085E69"/>
    <w:rsid w:val="00085F64"/>
    <w:rsid w:val="000B0E3B"/>
    <w:rsid w:val="000B3890"/>
    <w:rsid w:val="001018B7"/>
    <w:rsid w:val="00136476"/>
    <w:rsid w:val="00140815"/>
    <w:rsid w:val="00152D79"/>
    <w:rsid w:val="00183612"/>
    <w:rsid w:val="001853A3"/>
    <w:rsid w:val="00185656"/>
    <w:rsid w:val="001A236B"/>
    <w:rsid w:val="001C11B0"/>
    <w:rsid w:val="001D133B"/>
    <w:rsid w:val="001D5854"/>
    <w:rsid w:val="001E73DF"/>
    <w:rsid w:val="001F6302"/>
    <w:rsid w:val="00200FC9"/>
    <w:rsid w:val="00245A6D"/>
    <w:rsid w:val="00245CE9"/>
    <w:rsid w:val="00252F3A"/>
    <w:rsid w:val="0025471E"/>
    <w:rsid w:val="0025531F"/>
    <w:rsid w:val="00264C29"/>
    <w:rsid w:val="00296CE5"/>
    <w:rsid w:val="00304511"/>
    <w:rsid w:val="003376F5"/>
    <w:rsid w:val="00340F00"/>
    <w:rsid w:val="00377A4C"/>
    <w:rsid w:val="003A30E8"/>
    <w:rsid w:val="003D19DD"/>
    <w:rsid w:val="003D31DA"/>
    <w:rsid w:val="003F4918"/>
    <w:rsid w:val="00400A5A"/>
    <w:rsid w:val="0040414C"/>
    <w:rsid w:val="0041307D"/>
    <w:rsid w:val="00435397"/>
    <w:rsid w:val="0046687E"/>
    <w:rsid w:val="004A7F66"/>
    <w:rsid w:val="004E2658"/>
    <w:rsid w:val="005007BC"/>
    <w:rsid w:val="00572052"/>
    <w:rsid w:val="005729C9"/>
    <w:rsid w:val="0057441D"/>
    <w:rsid w:val="00575789"/>
    <w:rsid w:val="00590D6B"/>
    <w:rsid w:val="005935CF"/>
    <w:rsid w:val="005B3337"/>
    <w:rsid w:val="005F65E9"/>
    <w:rsid w:val="00601ABD"/>
    <w:rsid w:val="00605B8A"/>
    <w:rsid w:val="00614AB8"/>
    <w:rsid w:val="006252B1"/>
    <w:rsid w:val="006464AC"/>
    <w:rsid w:val="00650EFE"/>
    <w:rsid w:val="006B588A"/>
    <w:rsid w:val="006F5309"/>
    <w:rsid w:val="007122EF"/>
    <w:rsid w:val="007831AE"/>
    <w:rsid w:val="007B79BD"/>
    <w:rsid w:val="007C3938"/>
    <w:rsid w:val="007C5552"/>
    <w:rsid w:val="007E3A52"/>
    <w:rsid w:val="00824514"/>
    <w:rsid w:val="00832094"/>
    <w:rsid w:val="008331E9"/>
    <w:rsid w:val="00860656"/>
    <w:rsid w:val="00867412"/>
    <w:rsid w:val="00884130"/>
    <w:rsid w:val="00890307"/>
    <w:rsid w:val="008F0493"/>
    <w:rsid w:val="00914D0B"/>
    <w:rsid w:val="00920542"/>
    <w:rsid w:val="009239CE"/>
    <w:rsid w:val="00926558"/>
    <w:rsid w:val="00930710"/>
    <w:rsid w:val="009309BD"/>
    <w:rsid w:val="009506C2"/>
    <w:rsid w:val="009620DA"/>
    <w:rsid w:val="00967BAA"/>
    <w:rsid w:val="009A7216"/>
    <w:rsid w:val="009B17E3"/>
    <w:rsid w:val="009D1555"/>
    <w:rsid w:val="009E3BEF"/>
    <w:rsid w:val="009E3D76"/>
    <w:rsid w:val="009E4D85"/>
    <w:rsid w:val="009E71B0"/>
    <w:rsid w:val="00A03579"/>
    <w:rsid w:val="00A042DE"/>
    <w:rsid w:val="00A20DED"/>
    <w:rsid w:val="00A21107"/>
    <w:rsid w:val="00A6339C"/>
    <w:rsid w:val="00A73CE2"/>
    <w:rsid w:val="00AB6ACA"/>
    <w:rsid w:val="00AC062D"/>
    <w:rsid w:val="00AE2FA6"/>
    <w:rsid w:val="00B0718B"/>
    <w:rsid w:val="00B13707"/>
    <w:rsid w:val="00B31221"/>
    <w:rsid w:val="00B40FF7"/>
    <w:rsid w:val="00B454B7"/>
    <w:rsid w:val="00B5319C"/>
    <w:rsid w:val="00B75818"/>
    <w:rsid w:val="00B94611"/>
    <w:rsid w:val="00BA11CD"/>
    <w:rsid w:val="00BD3784"/>
    <w:rsid w:val="00C50FDC"/>
    <w:rsid w:val="00C90B2B"/>
    <w:rsid w:val="00C93E55"/>
    <w:rsid w:val="00CB73DE"/>
    <w:rsid w:val="00CC3637"/>
    <w:rsid w:val="00CE5AAB"/>
    <w:rsid w:val="00D069EB"/>
    <w:rsid w:val="00D35BEF"/>
    <w:rsid w:val="00DA3A04"/>
    <w:rsid w:val="00DB3D7C"/>
    <w:rsid w:val="00DB4401"/>
    <w:rsid w:val="00DC206F"/>
    <w:rsid w:val="00DD37EC"/>
    <w:rsid w:val="00DD77C4"/>
    <w:rsid w:val="00DD7A2A"/>
    <w:rsid w:val="00DE392F"/>
    <w:rsid w:val="00E17C40"/>
    <w:rsid w:val="00E31462"/>
    <w:rsid w:val="00E631F7"/>
    <w:rsid w:val="00E70F49"/>
    <w:rsid w:val="00EA1D5F"/>
    <w:rsid w:val="00EB2FE9"/>
    <w:rsid w:val="00EE1D9B"/>
    <w:rsid w:val="00F00B2E"/>
    <w:rsid w:val="00F363F7"/>
    <w:rsid w:val="00F52A10"/>
    <w:rsid w:val="00F571CA"/>
    <w:rsid w:val="00F924DD"/>
    <w:rsid w:val="00F93061"/>
    <w:rsid w:val="00FA7F58"/>
    <w:rsid w:val="00FC732F"/>
    <w:rsid w:val="00FE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customStyle="1" w:styleId="apple-converted-space">
    <w:name w:val="apple-converted-space"/>
    <w:basedOn w:val="DefaultParagraphFont"/>
    <w:rsid w:val="008674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customStyle="1" w:styleId="apple-converted-space">
    <w:name w:val="apple-converted-space"/>
    <w:basedOn w:val="DefaultParagraphFont"/>
    <w:rsid w:val="00867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70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ara.com/us/en/join-life/our-products-c841536.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forbes.com/sites/kevinomarah/2016/03/09/zara-uses-supply-chain-to-win-again/%237f1bc5ca125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ditex.com/sustainability/environment/logistics" TargetMode="External"/><Relationship Id="rId5" Type="http://schemas.openxmlformats.org/officeDocument/2006/relationships/settings" Target="settings.xml"/><Relationship Id="rId15" Type="http://schemas.openxmlformats.org/officeDocument/2006/relationships/hyperlink" Target="http://www.businessinsider.com/zaras-retail-strategy-is-winning-2015-6" TargetMode="External"/><Relationship Id="rId10" Type="http://schemas.openxmlformats.org/officeDocument/2006/relationships/hyperlink" Target="http://www.schain24.com" TargetMode="External"/><Relationship Id="rId4" Type="http://schemas.microsoft.com/office/2007/relationships/stylesWithEffects" Target="stylesWithEffects.xml"/><Relationship Id="rId9" Type="http://schemas.openxmlformats.org/officeDocument/2006/relationships/hyperlink" Target="http://blog.scmglobe.com/" TargetMode="External"/><Relationship Id="rId14" Type="http://schemas.openxmlformats.org/officeDocument/2006/relationships/hyperlink" Target="https://theleadershipnetwork.com/article/supply-chain-management/zara-uniqlo-supply-cha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m\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F0CE-2FD6-4972-9A82-AB6AFD2E2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Template>
  <TotalTime>0</TotalTime>
  <Pages>6</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14702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ikram</dc:creator>
  <cp:lastModifiedBy>ikram</cp:lastModifiedBy>
  <cp:revision>2</cp:revision>
  <cp:lastPrinted>2002-05-11T09:16:00Z</cp:lastPrinted>
  <dcterms:created xsi:type="dcterms:W3CDTF">2017-06-03T11:11:00Z</dcterms:created>
  <dcterms:modified xsi:type="dcterms:W3CDTF">2017-06-03T11:11:00Z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